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4C8BD" w14:textId="0F19AFE4" w:rsidR="001E6A6A" w:rsidRDefault="001E6A6A" w:rsidP="0030716A">
      <w:pPr>
        <w:spacing w:line="360" w:lineRule="auto"/>
        <w:rPr>
          <w:rFonts w:ascii="Times New Roman" w:hAnsi="Times New Roman"/>
          <w:b/>
          <w:kern w:val="0"/>
          <w:sz w:val="32"/>
          <w:szCs w:val="32"/>
        </w:rPr>
      </w:pPr>
      <w:bookmarkStart w:id="0" w:name="_Hlk50826072"/>
      <w:r w:rsidRPr="001E6A6A">
        <w:rPr>
          <w:rFonts w:ascii="Times New Roman" w:hAnsi="Times New Roman"/>
          <w:b/>
          <w:kern w:val="0"/>
          <w:sz w:val="32"/>
          <w:szCs w:val="32"/>
        </w:rPr>
        <w:t xml:space="preserve">Characteristics of air quality in different climatic </w:t>
      </w:r>
      <w:r w:rsidR="00357A04">
        <w:rPr>
          <w:rFonts w:ascii="Times New Roman" w:hAnsi="Times New Roman"/>
          <w:b/>
          <w:kern w:val="0"/>
          <w:sz w:val="32"/>
          <w:szCs w:val="32"/>
        </w:rPr>
        <w:t>zones</w:t>
      </w:r>
      <w:r w:rsidRPr="001E6A6A">
        <w:rPr>
          <w:rFonts w:ascii="Times New Roman" w:hAnsi="Times New Roman"/>
          <w:b/>
          <w:kern w:val="0"/>
          <w:sz w:val="32"/>
          <w:szCs w:val="32"/>
        </w:rPr>
        <w:t xml:space="preserve"> of China during </w:t>
      </w:r>
      <w:r>
        <w:rPr>
          <w:rFonts w:ascii="Times New Roman" w:hAnsi="Times New Roman"/>
          <w:b/>
          <w:kern w:val="0"/>
          <w:sz w:val="32"/>
          <w:szCs w:val="32"/>
        </w:rPr>
        <w:t xml:space="preserve">the </w:t>
      </w:r>
      <w:r w:rsidRPr="001E6A6A">
        <w:rPr>
          <w:rFonts w:ascii="Times New Roman" w:hAnsi="Times New Roman"/>
          <w:b/>
          <w:kern w:val="0"/>
          <w:sz w:val="32"/>
          <w:szCs w:val="32"/>
        </w:rPr>
        <w:t>COVID-19</w:t>
      </w:r>
      <w:r>
        <w:rPr>
          <w:rFonts w:ascii="Times New Roman" w:hAnsi="Times New Roman"/>
          <w:b/>
          <w:kern w:val="0"/>
          <w:sz w:val="32"/>
          <w:szCs w:val="32"/>
        </w:rPr>
        <w:t xml:space="preserve"> lockdown</w:t>
      </w:r>
    </w:p>
    <w:p w14:paraId="4617BBFA" w14:textId="323B50E7" w:rsidR="0030716A" w:rsidRPr="00B54785" w:rsidRDefault="0030716A" w:rsidP="0030716A">
      <w:pPr>
        <w:spacing w:line="360" w:lineRule="auto"/>
        <w:rPr>
          <w:rFonts w:ascii="Times New Roman" w:hAnsi="Times New Roman"/>
          <w:sz w:val="24"/>
          <w:szCs w:val="24"/>
        </w:rPr>
      </w:pPr>
      <w:proofErr w:type="spellStart"/>
      <w:r w:rsidRPr="00B54785">
        <w:rPr>
          <w:rFonts w:ascii="Times New Roman" w:hAnsi="Times New Roman" w:hint="eastAsia"/>
          <w:sz w:val="24"/>
          <w:szCs w:val="24"/>
        </w:rPr>
        <w:t>Qihang</w:t>
      </w:r>
      <w:proofErr w:type="spellEnd"/>
      <w:r w:rsidRPr="00B54785">
        <w:rPr>
          <w:rFonts w:ascii="Times New Roman" w:hAnsi="Times New Roman" w:hint="eastAsia"/>
          <w:sz w:val="24"/>
          <w:szCs w:val="24"/>
        </w:rPr>
        <w:t xml:space="preserve"> Dai </w:t>
      </w:r>
      <w:r w:rsidRPr="00B54785">
        <w:rPr>
          <w:rFonts w:ascii="Times New Roman" w:hAnsi="Times New Roman" w:hint="eastAsia"/>
          <w:sz w:val="24"/>
          <w:szCs w:val="24"/>
          <w:vertAlign w:val="superscript"/>
        </w:rPr>
        <w:t>a, b</w:t>
      </w:r>
      <w:r w:rsidRPr="00B54785">
        <w:rPr>
          <w:rFonts w:ascii="Times New Roman" w:hAnsi="Times New Roman" w:hint="eastAsia"/>
          <w:sz w:val="24"/>
          <w:szCs w:val="24"/>
        </w:rPr>
        <w:t xml:space="preserve">, </w:t>
      </w:r>
      <w:proofErr w:type="spellStart"/>
      <w:r w:rsidR="00544EA7" w:rsidRPr="00B54785">
        <w:rPr>
          <w:rFonts w:ascii="Times New Roman" w:hAnsi="Times New Roman" w:hint="eastAsia"/>
          <w:sz w:val="24"/>
          <w:szCs w:val="24"/>
        </w:rPr>
        <w:t>Tianyi</w:t>
      </w:r>
      <w:proofErr w:type="spellEnd"/>
      <w:r w:rsidR="00544EA7" w:rsidRPr="00B54785">
        <w:rPr>
          <w:rFonts w:ascii="Times New Roman" w:hAnsi="Times New Roman" w:hint="eastAsia"/>
          <w:sz w:val="24"/>
          <w:szCs w:val="24"/>
        </w:rPr>
        <w:t xml:space="preserve"> Guan </w:t>
      </w:r>
      <w:r w:rsidR="00544EA7" w:rsidRPr="00B54785">
        <w:rPr>
          <w:rFonts w:ascii="Times New Roman" w:hAnsi="Times New Roman" w:hint="eastAsia"/>
          <w:sz w:val="24"/>
          <w:szCs w:val="24"/>
          <w:vertAlign w:val="superscript"/>
        </w:rPr>
        <w:t>a, b</w:t>
      </w:r>
      <w:r w:rsidR="00544EA7" w:rsidRPr="00B54785">
        <w:rPr>
          <w:rFonts w:ascii="Times New Roman" w:hAnsi="Times New Roman" w:hint="eastAsia"/>
          <w:sz w:val="24"/>
          <w:szCs w:val="24"/>
        </w:rPr>
        <w:t>,</w:t>
      </w:r>
      <w:r w:rsidR="00544EA7" w:rsidRPr="00B54785">
        <w:rPr>
          <w:rFonts w:ascii="Times New Roman" w:hAnsi="Times New Roman"/>
          <w:sz w:val="24"/>
          <w:szCs w:val="24"/>
        </w:rPr>
        <w:t xml:space="preserve"> </w:t>
      </w:r>
      <w:proofErr w:type="spellStart"/>
      <w:r w:rsidRPr="00B54785">
        <w:rPr>
          <w:rFonts w:ascii="Times New Roman" w:hAnsi="Times New Roman" w:hint="eastAsia"/>
          <w:sz w:val="24"/>
          <w:szCs w:val="24"/>
        </w:rPr>
        <w:t>Honglei</w:t>
      </w:r>
      <w:proofErr w:type="spellEnd"/>
      <w:r w:rsidRPr="00B54785">
        <w:rPr>
          <w:rFonts w:ascii="Times New Roman" w:hAnsi="Times New Roman" w:hint="eastAsia"/>
          <w:sz w:val="24"/>
          <w:szCs w:val="24"/>
        </w:rPr>
        <w:t xml:space="preserve"> Wang </w:t>
      </w:r>
      <w:r w:rsidRPr="00B54785">
        <w:rPr>
          <w:rFonts w:ascii="Times New Roman" w:hAnsi="Times New Roman" w:hint="eastAsia"/>
          <w:sz w:val="24"/>
          <w:szCs w:val="24"/>
          <w:vertAlign w:val="superscript"/>
        </w:rPr>
        <w:t>a, c *</w:t>
      </w:r>
      <w:r w:rsidR="00921C5E" w:rsidRPr="00B54785">
        <w:rPr>
          <w:rFonts w:ascii="Times New Roman" w:hAnsi="Times New Roman"/>
          <w:sz w:val="24"/>
          <w:szCs w:val="24"/>
        </w:rPr>
        <w:t xml:space="preserve">, </w:t>
      </w:r>
      <w:r w:rsidR="007405C3" w:rsidRPr="00B54785">
        <w:rPr>
          <w:rFonts w:ascii="Times New Roman" w:hAnsi="Times New Roman"/>
          <w:sz w:val="24"/>
          <w:szCs w:val="24"/>
        </w:rPr>
        <w:t>Yue</w:t>
      </w:r>
      <w:r w:rsidR="007405C3" w:rsidRPr="00B54785">
        <w:rPr>
          <w:rFonts w:ascii="Times New Roman" w:hAnsi="Times New Roman" w:hint="eastAsia"/>
          <w:sz w:val="24"/>
          <w:szCs w:val="24"/>
        </w:rPr>
        <w:t xml:space="preserve"> </w:t>
      </w:r>
      <w:r w:rsidR="007405C3" w:rsidRPr="00B54785">
        <w:rPr>
          <w:rFonts w:ascii="Times New Roman" w:hAnsi="Times New Roman"/>
          <w:sz w:val="24"/>
          <w:szCs w:val="24"/>
        </w:rPr>
        <w:t>Tan</w:t>
      </w:r>
      <w:r w:rsidR="007405C3" w:rsidRPr="00B54785">
        <w:rPr>
          <w:rFonts w:ascii="Times New Roman" w:hAnsi="Times New Roman" w:hint="eastAsia"/>
          <w:sz w:val="24"/>
          <w:szCs w:val="24"/>
        </w:rPr>
        <w:t xml:space="preserve"> </w:t>
      </w:r>
      <w:r w:rsidR="007405C3" w:rsidRPr="00B54785">
        <w:rPr>
          <w:rFonts w:ascii="Times New Roman" w:hAnsi="Times New Roman" w:hint="eastAsia"/>
          <w:sz w:val="24"/>
          <w:szCs w:val="24"/>
          <w:vertAlign w:val="superscript"/>
        </w:rPr>
        <w:t>a</w:t>
      </w:r>
      <w:r w:rsidR="007405C3" w:rsidRPr="00B54785">
        <w:rPr>
          <w:rFonts w:ascii="Times New Roman" w:hAnsi="Times New Roman"/>
          <w:sz w:val="24"/>
          <w:szCs w:val="24"/>
        </w:rPr>
        <w:t xml:space="preserve">, </w:t>
      </w:r>
      <w:r w:rsidRPr="00B54785">
        <w:rPr>
          <w:rFonts w:ascii="Times New Roman" w:hAnsi="Times New Roman" w:hint="eastAsia"/>
          <w:sz w:val="24"/>
          <w:szCs w:val="24"/>
        </w:rPr>
        <w:t xml:space="preserve">Bin Zhu </w:t>
      </w:r>
      <w:r w:rsidRPr="00B54785">
        <w:rPr>
          <w:rFonts w:ascii="Times New Roman" w:hAnsi="Times New Roman" w:hint="eastAsia"/>
          <w:sz w:val="24"/>
          <w:szCs w:val="24"/>
          <w:vertAlign w:val="superscript"/>
        </w:rPr>
        <w:t>a</w:t>
      </w:r>
    </w:p>
    <w:p w14:paraId="17933F10" w14:textId="7168B55C" w:rsidR="0030716A" w:rsidRPr="00B54785" w:rsidRDefault="0030716A" w:rsidP="0030716A">
      <w:pPr>
        <w:spacing w:line="360" w:lineRule="auto"/>
        <w:rPr>
          <w:rFonts w:ascii="Times New Roman" w:hAnsi="Times New Roman"/>
          <w:szCs w:val="21"/>
        </w:rPr>
      </w:pPr>
      <w:r w:rsidRPr="00B54785">
        <w:rPr>
          <w:rFonts w:ascii="Times New Roman" w:hAnsi="Times New Roman"/>
          <w:sz w:val="24"/>
          <w:szCs w:val="24"/>
          <w:vertAlign w:val="superscript"/>
        </w:rPr>
        <w:t>a</w:t>
      </w:r>
      <w:r w:rsidR="005623F3">
        <w:rPr>
          <w:rFonts w:ascii="Times New Roman" w:hAnsi="Times New Roman"/>
          <w:szCs w:val="21"/>
        </w:rPr>
        <w:t xml:space="preserve"> </w:t>
      </w:r>
      <w:r w:rsidRPr="00B54785">
        <w:rPr>
          <w:rFonts w:ascii="Times New Roman" w:hAnsi="Times New Roman"/>
          <w:szCs w:val="21"/>
        </w:rPr>
        <w:t>Collaborative Innovation Center on Forecast and Evaluation of Meteorological Disasters, Key Laboratory for Aerosol-Cloud-Precipitation of China Meteorological Administration, Nanjing University of Information Science &amp;Technology, Nanjing 210044, China</w:t>
      </w:r>
    </w:p>
    <w:p w14:paraId="06E7091B" w14:textId="6F434E19" w:rsidR="0030716A" w:rsidRPr="00B54785" w:rsidRDefault="0030716A" w:rsidP="0030716A">
      <w:pPr>
        <w:spacing w:line="360" w:lineRule="auto"/>
        <w:rPr>
          <w:rFonts w:ascii="Times New Roman" w:hAnsi="Times New Roman"/>
          <w:szCs w:val="21"/>
        </w:rPr>
      </w:pPr>
      <w:r w:rsidRPr="00B54785">
        <w:rPr>
          <w:rFonts w:ascii="Times New Roman" w:hAnsi="Times New Roman" w:hint="eastAsia"/>
          <w:szCs w:val="21"/>
          <w:vertAlign w:val="superscript"/>
        </w:rPr>
        <w:t>b</w:t>
      </w:r>
      <w:r w:rsidR="005623F3">
        <w:rPr>
          <w:rFonts w:ascii="Times New Roman" w:hAnsi="Times New Roman"/>
          <w:szCs w:val="21"/>
          <w:vertAlign w:val="superscript"/>
        </w:rPr>
        <w:t xml:space="preserve"> </w:t>
      </w:r>
      <w:r w:rsidR="0097166D">
        <w:rPr>
          <w:rFonts w:ascii="Times New Roman" w:hAnsi="Times New Roman"/>
          <w:szCs w:val="21"/>
        </w:rPr>
        <w:t>Department</w:t>
      </w:r>
      <w:r w:rsidR="00C56BE9" w:rsidRPr="00B54785">
        <w:rPr>
          <w:rFonts w:ascii="Times New Roman" w:hAnsi="Times New Roman"/>
          <w:szCs w:val="21"/>
        </w:rPr>
        <w:t xml:space="preserve"> of Earth and Environmental Sciences, The University of Manchester, Manchester, United Kingdom</w:t>
      </w:r>
    </w:p>
    <w:p w14:paraId="6854FE70" w14:textId="6DB6253A" w:rsidR="0030716A" w:rsidRPr="00B54785" w:rsidRDefault="0030716A" w:rsidP="00307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Cs w:val="21"/>
        </w:rPr>
      </w:pPr>
      <w:r w:rsidRPr="00B54785">
        <w:rPr>
          <w:rFonts w:ascii="Times New Roman" w:hAnsi="Times New Roman" w:hint="eastAsia"/>
          <w:sz w:val="24"/>
          <w:szCs w:val="24"/>
          <w:vertAlign w:val="superscript"/>
        </w:rPr>
        <w:t>c</w:t>
      </w:r>
      <w:r w:rsidR="005623F3">
        <w:rPr>
          <w:rFonts w:ascii="Times New Roman" w:hAnsi="Times New Roman"/>
          <w:szCs w:val="21"/>
        </w:rPr>
        <w:t xml:space="preserve"> </w:t>
      </w:r>
      <w:r w:rsidRPr="00B54785">
        <w:rPr>
          <w:rFonts w:ascii="Times New Roman" w:hAnsi="Times New Roman"/>
          <w:szCs w:val="21"/>
        </w:rPr>
        <w:t>State Key Laboratory of Atmospheric Boundary Layer Physics and Atmospheric Chemistry, Institute of Atmospheric</w:t>
      </w:r>
      <w:r w:rsidRPr="00B54785">
        <w:rPr>
          <w:rFonts w:ascii="Times New Roman" w:hAnsi="Times New Roman" w:hint="eastAsia"/>
          <w:szCs w:val="21"/>
        </w:rPr>
        <w:t xml:space="preserve"> </w:t>
      </w:r>
      <w:r w:rsidRPr="00B54785">
        <w:rPr>
          <w:rFonts w:ascii="Times New Roman" w:hAnsi="Times New Roman"/>
          <w:szCs w:val="21"/>
        </w:rPr>
        <w:t>Physics, Chinese Academy of Sciences, Beijing 100029, China</w:t>
      </w:r>
    </w:p>
    <w:p w14:paraId="1FB20048" w14:textId="77777777" w:rsidR="0030716A" w:rsidRPr="00B54785" w:rsidRDefault="0030716A" w:rsidP="00307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kern w:val="0"/>
          <w:sz w:val="32"/>
          <w:szCs w:val="32"/>
        </w:rPr>
      </w:pPr>
      <w:r w:rsidRPr="00B54785">
        <w:rPr>
          <w:rStyle w:val="ab"/>
          <w:rFonts w:ascii="Times New Roman" w:hAnsi="Times New Roman"/>
          <w:szCs w:val="21"/>
        </w:rPr>
        <w:sym w:font="Symbol" w:char="F02A"/>
      </w:r>
      <w:r w:rsidRPr="00B54785">
        <w:rPr>
          <w:rFonts w:ascii="Times New Roman" w:hAnsi="Times New Roman"/>
          <w:szCs w:val="21"/>
        </w:rPr>
        <w:t xml:space="preserve">Corresponding author. </w:t>
      </w:r>
      <w:r w:rsidRPr="00B54785">
        <w:rPr>
          <w:rFonts w:ascii="Times New Roman" w:hAnsi="Times New Roman"/>
          <w:i/>
          <w:szCs w:val="21"/>
        </w:rPr>
        <w:t xml:space="preserve">E-mail address: </w:t>
      </w:r>
      <w:hyperlink r:id="rId7" w:history="1">
        <w:r w:rsidRPr="00B54785">
          <w:rPr>
            <w:rStyle w:val="a9"/>
            <w:rFonts w:ascii="Times New Roman" w:hAnsi="Times New Roman"/>
            <w:color w:val="auto"/>
            <w:szCs w:val="21"/>
          </w:rPr>
          <w:t>hongleiwang@nuist.edu.cn</w:t>
        </w:r>
      </w:hyperlink>
      <w:r w:rsidRPr="00B54785">
        <w:rPr>
          <w:rFonts w:ascii="Times New Roman" w:hAnsi="Times New Roman"/>
          <w:szCs w:val="21"/>
        </w:rPr>
        <w:t xml:space="preserve"> (H. Wang)</w:t>
      </w:r>
    </w:p>
    <w:bookmarkEnd w:id="0"/>
    <w:p w14:paraId="0AC18BB9" w14:textId="4626CFB6" w:rsidR="002A37C5" w:rsidRPr="00B54785" w:rsidRDefault="00426B02" w:rsidP="00754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kern w:val="0"/>
          <w:szCs w:val="21"/>
        </w:rPr>
      </w:pPr>
      <w:r w:rsidRPr="00B54785">
        <w:rPr>
          <w:rFonts w:ascii="Times New Roman" w:hAnsi="Times New Roman"/>
          <w:b/>
          <w:kern w:val="0"/>
          <w:szCs w:val="21"/>
        </w:rPr>
        <w:t>Abstract:</w:t>
      </w:r>
      <w:r w:rsidR="00667A38" w:rsidRPr="00B54785">
        <w:rPr>
          <w:rFonts w:ascii="Times New Roman" w:hAnsi="Times New Roman"/>
          <w:kern w:val="0"/>
          <w:szCs w:val="21"/>
        </w:rPr>
        <w:t xml:space="preserve"> </w:t>
      </w:r>
      <w:r w:rsidR="00D35AD7" w:rsidRPr="00B54785">
        <w:rPr>
          <w:rFonts w:ascii="Times New Roman" w:hAnsi="Times New Roman"/>
          <w:kern w:val="0"/>
          <w:szCs w:val="21"/>
        </w:rPr>
        <w:t>T</w:t>
      </w:r>
      <w:r w:rsidR="00981DF8" w:rsidRPr="00B54785">
        <w:rPr>
          <w:rFonts w:ascii="Times New Roman" w:hAnsi="Times New Roman"/>
          <w:kern w:val="0"/>
          <w:szCs w:val="21"/>
        </w:rPr>
        <w:t xml:space="preserve">o understand the impacts of climate and socioeconomic factors on </w:t>
      </w:r>
      <w:r w:rsidR="00B8490A">
        <w:rPr>
          <w:rFonts w:ascii="Times New Roman" w:hAnsi="Times New Roman"/>
          <w:kern w:val="0"/>
          <w:szCs w:val="21"/>
        </w:rPr>
        <w:t>spatial</w:t>
      </w:r>
      <w:r w:rsidR="00981DF8" w:rsidRPr="00B54785">
        <w:rPr>
          <w:rFonts w:ascii="Times New Roman" w:hAnsi="Times New Roman"/>
          <w:kern w:val="0"/>
          <w:szCs w:val="21"/>
        </w:rPr>
        <w:t xml:space="preserve"> differences </w:t>
      </w:r>
      <w:r w:rsidR="00893B04">
        <w:rPr>
          <w:rFonts w:ascii="Times New Roman" w:hAnsi="Times New Roman"/>
          <w:kern w:val="0"/>
          <w:szCs w:val="21"/>
        </w:rPr>
        <w:t>in</w:t>
      </w:r>
      <w:r w:rsidR="00981DF8" w:rsidRPr="00B54785">
        <w:rPr>
          <w:rFonts w:ascii="Times New Roman" w:hAnsi="Times New Roman"/>
          <w:kern w:val="0"/>
          <w:szCs w:val="21"/>
        </w:rPr>
        <w:t xml:space="preserve"> air pollutants variation during COVID-19 lockdown, t</w:t>
      </w:r>
      <w:r w:rsidR="002E31BB" w:rsidRPr="00B54785">
        <w:rPr>
          <w:rFonts w:ascii="Times New Roman" w:hAnsi="Times New Roman"/>
          <w:kern w:val="0"/>
          <w:szCs w:val="21"/>
        </w:rPr>
        <w:t xml:space="preserve">his study divided </w:t>
      </w:r>
      <w:del w:id="1" w:author="戴 米克" w:date="2020-10-02T18:09:00Z">
        <w:r w:rsidR="002E31BB" w:rsidRPr="00B54785" w:rsidDel="00234797">
          <w:rPr>
            <w:rFonts w:ascii="Times New Roman" w:hAnsi="Times New Roman"/>
            <w:kern w:val="0"/>
            <w:szCs w:val="21"/>
          </w:rPr>
          <w:delText>3</w:delText>
        </w:r>
        <w:r w:rsidR="00544EA7" w:rsidRPr="00B54785" w:rsidDel="00234797">
          <w:rPr>
            <w:rFonts w:ascii="Times New Roman" w:hAnsi="Times New Roman"/>
            <w:kern w:val="0"/>
            <w:szCs w:val="21"/>
          </w:rPr>
          <w:delText>67</w:delText>
        </w:r>
        <w:r w:rsidR="002E31BB" w:rsidRPr="00B54785" w:rsidDel="00234797">
          <w:rPr>
            <w:rFonts w:ascii="Times New Roman" w:hAnsi="Times New Roman"/>
            <w:kern w:val="0"/>
            <w:szCs w:val="21"/>
          </w:rPr>
          <w:delText xml:space="preserve"> </w:delText>
        </w:r>
      </w:del>
      <w:ins w:id="2" w:author="戴 米克" w:date="2020-10-02T18:09:00Z">
        <w:r w:rsidR="00234797" w:rsidRPr="00B54785">
          <w:rPr>
            <w:rFonts w:ascii="Times New Roman" w:hAnsi="Times New Roman"/>
            <w:kern w:val="0"/>
            <w:szCs w:val="21"/>
          </w:rPr>
          <w:t>3</w:t>
        </w:r>
        <w:r w:rsidR="00234797">
          <w:rPr>
            <w:rFonts w:ascii="Times New Roman" w:hAnsi="Times New Roman"/>
            <w:kern w:val="0"/>
            <w:szCs w:val="21"/>
          </w:rPr>
          <w:t>58</w:t>
        </w:r>
        <w:r w:rsidR="00234797" w:rsidRPr="00B54785">
          <w:rPr>
            <w:rFonts w:ascii="Times New Roman" w:hAnsi="Times New Roman"/>
            <w:kern w:val="0"/>
            <w:szCs w:val="21"/>
          </w:rPr>
          <w:t xml:space="preserve"> </w:t>
        </w:r>
      </w:ins>
      <w:r w:rsidR="002E31BB" w:rsidRPr="00B54785">
        <w:rPr>
          <w:rFonts w:ascii="Times New Roman" w:hAnsi="Times New Roman"/>
          <w:kern w:val="0"/>
          <w:szCs w:val="21"/>
        </w:rPr>
        <w:t xml:space="preserve">cities in China into </w:t>
      </w:r>
      <w:r w:rsidR="00B75C71">
        <w:rPr>
          <w:rFonts w:ascii="Times New Roman" w:hAnsi="Times New Roman"/>
          <w:kern w:val="0"/>
          <w:szCs w:val="21"/>
        </w:rPr>
        <w:t>eight</w:t>
      </w:r>
      <w:r w:rsidR="002E31BB" w:rsidRPr="00B54785">
        <w:rPr>
          <w:rFonts w:ascii="Times New Roman" w:hAnsi="Times New Roman"/>
          <w:kern w:val="0"/>
          <w:szCs w:val="21"/>
        </w:rPr>
        <w:t xml:space="preserve"> climate zones</w:t>
      </w:r>
      <w:r w:rsidR="00621C69" w:rsidRPr="00B54785">
        <w:rPr>
          <w:rFonts w:ascii="Times New Roman" w:hAnsi="Times New Roman"/>
          <w:kern w:val="0"/>
          <w:szCs w:val="21"/>
        </w:rPr>
        <w:t xml:space="preserve">. </w:t>
      </w:r>
      <w:r w:rsidR="002E31BB" w:rsidRPr="00B54785">
        <w:rPr>
          <w:rFonts w:ascii="Times New Roman" w:hAnsi="Times New Roman"/>
          <w:kern w:val="0"/>
          <w:szCs w:val="21"/>
        </w:rPr>
        <w:t>Spatial</w:t>
      </w:r>
      <w:r w:rsidR="003F1027" w:rsidRPr="00B54785">
        <w:rPr>
          <w:rFonts w:ascii="Times New Roman" w:hAnsi="Times New Roman"/>
          <w:kern w:val="0"/>
          <w:szCs w:val="21"/>
        </w:rPr>
        <w:t xml:space="preserve">, </w:t>
      </w:r>
      <w:r w:rsidR="002E31BB" w:rsidRPr="00B54785">
        <w:rPr>
          <w:rFonts w:ascii="Times New Roman" w:hAnsi="Times New Roman"/>
          <w:kern w:val="0"/>
          <w:szCs w:val="21"/>
        </w:rPr>
        <w:t>temporal</w:t>
      </w:r>
      <w:r w:rsidR="003F1027" w:rsidRPr="00B54785">
        <w:rPr>
          <w:rFonts w:ascii="Times New Roman" w:hAnsi="Times New Roman"/>
          <w:kern w:val="0"/>
          <w:szCs w:val="21"/>
        </w:rPr>
        <w:t xml:space="preserve"> and diurnal </w:t>
      </w:r>
      <w:r w:rsidR="002E31BB" w:rsidRPr="00B54785">
        <w:rPr>
          <w:rFonts w:ascii="Times New Roman" w:hAnsi="Times New Roman"/>
          <w:kern w:val="0"/>
          <w:szCs w:val="21"/>
        </w:rPr>
        <w:t>variation</w:t>
      </w:r>
      <w:r w:rsidR="003F1027" w:rsidRPr="00B54785">
        <w:rPr>
          <w:rFonts w:ascii="Times New Roman" w:hAnsi="Times New Roman"/>
          <w:kern w:val="0"/>
          <w:szCs w:val="21"/>
        </w:rPr>
        <w:t>s</w:t>
      </w:r>
      <w:r w:rsidR="002E31BB" w:rsidRPr="00B54785">
        <w:rPr>
          <w:rFonts w:ascii="Times New Roman" w:hAnsi="Times New Roman"/>
          <w:kern w:val="0"/>
          <w:szCs w:val="21"/>
        </w:rPr>
        <w:t xml:space="preserve"> of air pollut</w:t>
      </w:r>
      <w:r w:rsidR="00981DF8" w:rsidRPr="00B54785">
        <w:rPr>
          <w:rFonts w:ascii="Times New Roman" w:hAnsi="Times New Roman"/>
          <w:kern w:val="0"/>
          <w:szCs w:val="21"/>
        </w:rPr>
        <w:t>ants</w:t>
      </w:r>
      <w:r w:rsidR="002E31BB" w:rsidRPr="00B54785">
        <w:rPr>
          <w:rFonts w:ascii="Times New Roman" w:hAnsi="Times New Roman"/>
          <w:kern w:val="0"/>
          <w:szCs w:val="21"/>
        </w:rPr>
        <w:t xml:space="preserve"> </w:t>
      </w:r>
      <w:r w:rsidR="00981DF8" w:rsidRPr="00B54785">
        <w:rPr>
          <w:rFonts w:ascii="Times New Roman" w:hAnsi="Times New Roman"/>
          <w:kern w:val="0"/>
          <w:szCs w:val="21"/>
        </w:rPr>
        <w:t xml:space="preserve">from </w:t>
      </w:r>
      <w:r w:rsidR="00981DF8" w:rsidRPr="00B54785">
        <w:rPr>
          <w:rFonts w:ascii="Times New Roman" w:hAnsi="Times New Roman"/>
          <w:szCs w:val="21"/>
        </w:rPr>
        <w:t>January 1</w:t>
      </w:r>
      <w:r w:rsidR="00981DF8" w:rsidRPr="00B54785">
        <w:rPr>
          <w:rFonts w:ascii="Times New Roman" w:hAnsi="Times New Roman"/>
          <w:szCs w:val="21"/>
          <w:vertAlign w:val="superscript"/>
        </w:rPr>
        <w:t>st</w:t>
      </w:r>
      <w:r w:rsidR="00981DF8" w:rsidRPr="00B54785">
        <w:rPr>
          <w:rFonts w:ascii="Times New Roman" w:hAnsi="Times New Roman"/>
          <w:szCs w:val="21"/>
        </w:rPr>
        <w:t xml:space="preserve"> to April 18</w:t>
      </w:r>
      <w:r w:rsidR="00981DF8" w:rsidRPr="00B54785">
        <w:rPr>
          <w:rFonts w:ascii="Times New Roman" w:hAnsi="Times New Roman"/>
          <w:szCs w:val="21"/>
          <w:vertAlign w:val="superscript"/>
        </w:rPr>
        <w:t>th</w:t>
      </w:r>
      <w:proofErr w:type="gramStart"/>
      <w:r w:rsidR="00981DF8" w:rsidRPr="00B54785">
        <w:rPr>
          <w:rFonts w:ascii="Times New Roman" w:hAnsi="Times New Roman"/>
          <w:kern w:val="0"/>
          <w:szCs w:val="21"/>
        </w:rPr>
        <w:t xml:space="preserve"> 2020</w:t>
      </w:r>
      <w:proofErr w:type="gramEnd"/>
      <w:r w:rsidR="00981DF8" w:rsidRPr="00B54785">
        <w:rPr>
          <w:rFonts w:ascii="Times New Roman" w:hAnsi="Times New Roman"/>
          <w:kern w:val="0"/>
          <w:szCs w:val="21"/>
        </w:rPr>
        <w:t xml:space="preserve"> </w:t>
      </w:r>
      <w:r w:rsidR="002E31BB" w:rsidRPr="00B54785">
        <w:rPr>
          <w:rFonts w:ascii="Times New Roman" w:hAnsi="Times New Roman"/>
          <w:kern w:val="0"/>
          <w:szCs w:val="21"/>
        </w:rPr>
        <w:t>are analyzed.</w:t>
      </w:r>
      <w:r w:rsidR="00854006" w:rsidRPr="00B54785">
        <w:rPr>
          <w:rFonts w:ascii="Times New Roman" w:hAnsi="Times New Roman"/>
          <w:szCs w:val="21"/>
        </w:rPr>
        <w:t xml:space="preserve"> Climate and socioeconomic led to distinctive regional differences in PM</w:t>
      </w:r>
      <w:r w:rsidR="00854006" w:rsidRPr="00B54785">
        <w:rPr>
          <w:rFonts w:ascii="Times New Roman" w:hAnsi="Times New Roman"/>
          <w:szCs w:val="21"/>
          <w:vertAlign w:val="subscript"/>
        </w:rPr>
        <w:t>2.5</w:t>
      </w:r>
      <w:r w:rsidR="00854006" w:rsidRPr="00B54785">
        <w:rPr>
          <w:rFonts w:ascii="Times New Roman" w:hAnsi="Times New Roman"/>
          <w:szCs w:val="21"/>
        </w:rPr>
        <w:t>, PM</w:t>
      </w:r>
      <w:r w:rsidR="00854006" w:rsidRPr="00B54785">
        <w:rPr>
          <w:rFonts w:ascii="Times New Roman" w:hAnsi="Times New Roman"/>
          <w:szCs w:val="21"/>
          <w:vertAlign w:val="subscript"/>
        </w:rPr>
        <w:t>10</w:t>
      </w:r>
      <w:r w:rsidR="00854006" w:rsidRPr="00B54785">
        <w:rPr>
          <w:rFonts w:ascii="Times New Roman" w:hAnsi="Times New Roman"/>
          <w:szCs w:val="21"/>
        </w:rPr>
        <w:t>, SO</w:t>
      </w:r>
      <w:r w:rsidR="00854006" w:rsidRPr="00B54785">
        <w:rPr>
          <w:rFonts w:ascii="Times New Roman" w:hAnsi="Times New Roman"/>
          <w:szCs w:val="21"/>
          <w:vertAlign w:val="subscript"/>
        </w:rPr>
        <w:t>2</w:t>
      </w:r>
      <w:r w:rsidR="00854006" w:rsidRPr="00B54785">
        <w:rPr>
          <w:rFonts w:ascii="Times New Roman" w:hAnsi="Times New Roman"/>
          <w:szCs w:val="21"/>
        </w:rPr>
        <w:t xml:space="preserve"> and CO, but their relationship with NO</w:t>
      </w:r>
      <w:r w:rsidR="00854006" w:rsidRPr="00B54785">
        <w:rPr>
          <w:rFonts w:ascii="Times New Roman" w:hAnsi="Times New Roman"/>
          <w:szCs w:val="21"/>
          <w:vertAlign w:val="subscript"/>
        </w:rPr>
        <w:t>2</w:t>
      </w:r>
      <w:r w:rsidR="00854006" w:rsidRPr="00B54785">
        <w:rPr>
          <w:rFonts w:ascii="Times New Roman" w:hAnsi="Times New Roman"/>
          <w:szCs w:val="21"/>
        </w:rPr>
        <w:t xml:space="preserve"> and O</w:t>
      </w:r>
      <w:r w:rsidR="00854006" w:rsidRPr="00B54785">
        <w:rPr>
          <w:rFonts w:ascii="Times New Roman" w:hAnsi="Times New Roman"/>
          <w:szCs w:val="21"/>
          <w:vertAlign w:val="subscript"/>
        </w:rPr>
        <w:t xml:space="preserve">3 </w:t>
      </w:r>
      <w:r w:rsidR="00854006" w:rsidRPr="00B54785">
        <w:rPr>
          <w:rFonts w:ascii="Times New Roman" w:hAnsi="Times New Roman" w:hint="eastAsia"/>
          <w:szCs w:val="21"/>
        </w:rPr>
        <w:t>wa</w:t>
      </w:r>
      <w:r w:rsidR="00854006" w:rsidRPr="00B54785">
        <w:rPr>
          <w:rFonts w:ascii="Times New Roman" w:hAnsi="Times New Roman"/>
          <w:szCs w:val="21"/>
        </w:rPr>
        <w:t>s compl</w:t>
      </w:r>
      <w:r w:rsidR="0054623E">
        <w:rPr>
          <w:rFonts w:ascii="Times New Roman" w:hAnsi="Times New Roman"/>
          <w:szCs w:val="21"/>
        </w:rPr>
        <w:t>i</w:t>
      </w:r>
      <w:r w:rsidR="0054623E">
        <w:rPr>
          <w:rFonts w:ascii="Times New Roman" w:hAnsi="Times New Roman" w:hint="eastAsia"/>
          <w:szCs w:val="21"/>
        </w:rPr>
        <w:t>c</w:t>
      </w:r>
      <w:r w:rsidR="0054623E">
        <w:rPr>
          <w:rFonts w:ascii="Times New Roman" w:hAnsi="Times New Roman"/>
          <w:szCs w:val="21"/>
        </w:rPr>
        <w:t>ated</w:t>
      </w:r>
      <w:r w:rsidR="00854006" w:rsidRPr="00B54785">
        <w:rPr>
          <w:rFonts w:ascii="Times New Roman" w:hAnsi="Times New Roman"/>
          <w:szCs w:val="21"/>
        </w:rPr>
        <w:t>.</w:t>
      </w:r>
      <w:r w:rsidR="00D30530" w:rsidRPr="00B54785">
        <w:rPr>
          <w:rFonts w:ascii="Times New Roman" w:hAnsi="Times New Roman"/>
          <w:szCs w:val="21"/>
        </w:rPr>
        <w:t xml:space="preserve"> </w:t>
      </w:r>
      <w:r w:rsidR="00C2730F" w:rsidRPr="00B54785">
        <w:rPr>
          <w:rFonts w:ascii="Times New Roman" w:hAnsi="FZSSK--GBK1-0"/>
          <w:szCs w:val="21"/>
        </w:rPr>
        <w:t>PM</w:t>
      </w:r>
      <w:r w:rsidR="00C2730F" w:rsidRPr="00B54785">
        <w:rPr>
          <w:rFonts w:ascii="Times New Roman" w:hAnsi="FZSSK--GBK1-0"/>
          <w:szCs w:val="21"/>
          <w:vertAlign w:val="subscript"/>
        </w:rPr>
        <w:t>2.5</w:t>
      </w:r>
      <w:r w:rsidR="002E31BB" w:rsidRPr="00B54785">
        <w:rPr>
          <w:rFonts w:ascii="Times New Roman" w:hAnsi="Times New Roman"/>
          <w:kern w:val="0"/>
          <w:szCs w:val="21"/>
        </w:rPr>
        <w:t xml:space="preserve"> decreased by 64.2%</w:t>
      </w:r>
      <w:r w:rsidR="00B54785" w:rsidRPr="00B54785">
        <w:rPr>
          <w:rFonts w:ascii="Times New Roman" w:hAnsi="Times New Roman"/>
          <w:kern w:val="0"/>
          <w:szCs w:val="21"/>
        </w:rPr>
        <w:t>–</w:t>
      </w:r>
      <w:r w:rsidR="00621C69" w:rsidRPr="00B54785">
        <w:rPr>
          <w:rFonts w:ascii="Times New Roman" w:hAnsi="Times New Roman"/>
          <w:kern w:val="0"/>
          <w:szCs w:val="21"/>
        </w:rPr>
        <w:t>59.0</w:t>
      </w:r>
      <w:r w:rsidR="002E31BB" w:rsidRPr="00B54785">
        <w:rPr>
          <w:rFonts w:ascii="Times New Roman" w:hAnsi="Times New Roman"/>
          <w:kern w:val="0"/>
          <w:szCs w:val="21"/>
        </w:rPr>
        <w:t xml:space="preserve">% </w:t>
      </w:r>
      <w:r w:rsidR="00621C69" w:rsidRPr="00B54785">
        <w:rPr>
          <w:rFonts w:ascii="Times New Roman" w:hAnsi="Times New Roman"/>
          <w:kern w:val="0"/>
          <w:szCs w:val="21"/>
        </w:rPr>
        <w:t xml:space="preserve">in </w:t>
      </w:r>
      <w:bookmarkStart w:id="3" w:name="_Hlk51607054"/>
      <w:r w:rsidR="00E5422B" w:rsidRPr="00B54785">
        <w:rPr>
          <w:rFonts w:ascii="Times New Roman" w:hAnsi="Times New Roman"/>
          <w:kern w:val="0"/>
          <w:szCs w:val="21"/>
        </w:rPr>
        <w:t xml:space="preserve">the </w:t>
      </w:r>
      <w:bookmarkEnd w:id="3"/>
      <w:r w:rsidR="00E5422B" w:rsidRPr="00B54785">
        <w:rPr>
          <w:rFonts w:ascii="Times New Roman" w:hAnsi="Times New Roman"/>
          <w:kern w:val="0"/>
          <w:szCs w:val="21"/>
        </w:rPr>
        <w:t>temperate zones (except arid regions)</w:t>
      </w:r>
      <w:r w:rsidR="00FC197B" w:rsidRPr="00B54785">
        <w:rPr>
          <w:rFonts w:ascii="Times New Roman" w:hAnsi="Times New Roman"/>
          <w:kern w:val="0"/>
          <w:szCs w:val="21"/>
        </w:rPr>
        <w:t>. In contrast, the reductions of PM</w:t>
      </w:r>
      <w:r w:rsidR="00FC197B" w:rsidRPr="00B54785">
        <w:rPr>
          <w:rFonts w:ascii="Times New Roman" w:hAnsi="Times New Roman"/>
          <w:kern w:val="0"/>
          <w:szCs w:val="21"/>
          <w:vertAlign w:val="subscript"/>
        </w:rPr>
        <w:t>2.5</w:t>
      </w:r>
      <w:r w:rsidR="00FC197B" w:rsidRPr="00B54785">
        <w:rPr>
          <w:rFonts w:ascii="Times New Roman" w:hAnsi="Times New Roman"/>
          <w:kern w:val="0"/>
          <w:szCs w:val="21"/>
        </w:rPr>
        <w:t xml:space="preserve"> in </w:t>
      </w:r>
      <w:r w:rsidR="00E5422B" w:rsidRPr="00B54785">
        <w:rPr>
          <w:rFonts w:ascii="Times New Roman" w:hAnsi="Times New Roman"/>
          <w:kern w:val="0"/>
          <w:szCs w:val="21"/>
        </w:rPr>
        <w:t xml:space="preserve">the </w:t>
      </w:r>
      <w:r w:rsidR="007549D5" w:rsidRPr="00B54785">
        <w:rPr>
          <w:rFonts w:ascii="Times New Roman" w:hAnsi="Times New Roman"/>
          <w:kern w:val="0"/>
          <w:szCs w:val="21"/>
        </w:rPr>
        <w:t xml:space="preserve">south </w:t>
      </w:r>
      <w:r w:rsidR="00FC197B" w:rsidRPr="00B54785">
        <w:rPr>
          <w:rFonts w:ascii="Times New Roman" w:hAnsi="Times New Roman"/>
          <w:kern w:val="0"/>
          <w:szCs w:val="21"/>
        </w:rPr>
        <w:t>subtropical and plateau zones only reached 26.1%</w:t>
      </w:r>
      <w:r w:rsidR="00977742">
        <w:rPr>
          <w:rFonts w:ascii="Times New Roman" w:hAnsi="Times New Roman"/>
          <w:kern w:val="0"/>
          <w:szCs w:val="21"/>
        </w:rPr>
        <w:t>–</w:t>
      </w:r>
      <w:r w:rsidR="00FC197B" w:rsidRPr="00B54785">
        <w:rPr>
          <w:rFonts w:ascii="Times New Roman" w:hAnsi="Times New Roman"/>
          <w:kern w:val="0"/>
          <w:szCs w:val="21"/>
        </w:rPr>
        <w:t>17.0%.</w:t>
      </w:r>
      <w:r w:rsidR="007549D5" w:rsidRPr="00B54785">
        <w:rPr>
          <w:rFonts w:ascii="Times New Roman" w:hAnsi="Times New Roman"/>
          <w:kern w:val="0"/>
          <w:szCs w:val="21"/>
        </w:rPr>
        <w:t xml:space="preserve"> </w:t>
      </w:r>
      <w:r w:rsidR="0030716A" w:rsidRPr="00B54785">
        <w:rPr>
          <w:rFonts w:ascii="Times New Roman" w:hAnsi="Times New Roman"/>
          <w:kern w:val="0"/>
          <w:szCs w:val="21"/>
        </w:rPr>
        <w:t>PM</w:t>
      </w:r>
      <w:r w:rsidR="0030716A" w:rsidRPr="00B54785">
        <w:rPr>
          <w:rFonts w:ascii="Times New Roman" w:hAnsi="Times New Roman"/>
          <w:kern w:val="0"/>
          <w:szCs w:val="21"/>
          <w:vertAlign w:val="subscript"/>
        </w:rPr>
        <w:t>10</w:t>
      </w:r>
      <w:r w:rsidR="003F1027" w:rsidRPr="00B54785">
        <w:rPr>
          <w:rFonts w:ascii="Times New Roman" w:hAnsi="Times New Roman"/>
          <w:kern w:val="0"/>
          <w:szCs w:val="21"/>
        </w:rPr>
        <w:t xml:space="preserve"> </w:t>
      </w:r>
      <w:r w:rsidR="007A7920" w:rsidRPr="00B54785">
        <w:rPr>
          <w:rFonts w:ascii="Times New Roman" w:hAnsi="Times New Roman"/>
          <w:kern w:val="0"/>
          <w:szCs w:val="21"/>
        </w:rPr>
        <w:t>declined in most regions</w:t>
      </w:r>
      <w:r w:rsidR="00B75C71">
        <w:rPr>
          <w:rFonts w:ascii="Times New Roman" w:hAnsi="Times New Roman"/>
          <w:kern w:val="0"/>
          <w:szCs w:val="21"/>
        </w:rPr>
        <w:t xml:space="preserve"> but </w:t>
      </w:r>
      <w:r w:rsidR="00EE4549" w:rsidRPr="00B54785">
        <w:rPr>
          <w:rFonts w:ascii="Times New Roman" w:hAnsi="Times New Roman"/>
          <w:kern w:val="0"/>
          <w:szCs w:val="21"/>
        </w:rPr>
        <w:t>increased by 48.9% and 21.7%</w:t>
      </w:r>
      <w:r w:rsidR="00EE4549">
        <w:rPr>
          <w:rFonts w:ascii="Times New Roman" w:hAnsi="Times New Roman"/>
          <w:kern w:val="0"/>
          <w:szCs w:val="21"/>
        </w:rPr>
        <w:t xml:space="preserve"> instead</w:t>
      </w:r>
      <w:r w:rsidR="002E31BB" w:rsidRPr="00B54785">
        <w:rPr>
          <w:rFonts w:ascii="Times New Roman" w:hAnsi="Times New Roman"/>
          <w:kern w:val="0"/>
          <w:szCs w:val="21"/>
        </w:rPr>
        <w:t xml:space="preserve"> in</w:t>
      </w:r>
      <w:r w:rsidR="007A7920" w:rsidRPr="00B54785">
        <w:rPr>
          <w:rFonts w:ascii="Times New Roman" w:hAnsi="Times New Roman"/>
          <w:kern w:val="0"/>
          <w:szCs w:val="21"/>
        </w:rPr>
        <w:t xml:space="preserve"> the arid temperate zone and the plateau zone.</w:t>
      </w:r>
      <w:r w:rsidR="002E31BB" w:rsidRPr="00B54785">
        <w:rPr>
          <w:rFonts w:ascii="Times New Roman" w:hAnsi="Times New Roman"/>
          <w:kern w:val="0"/>
          <w:szCs w:val="21"/>
        </w:rPr>
        <w:t xml:space="preserve"> </w:t>
      </w:r>
      <w:r w:rsidR="0030716A" w:rsidRPr="00B54785">
        <w:rPr>
          <w:rFonts w:ascii="Times New Roman" w:hAnsi="Times New Roman"/>
          <w:kern w:val="0"/>
          <w:szCs w:val="21"/>
        </w:rPr>
        <w:t>SO</w:t>
      </w:r>
      <w:r w:rsidR="0030716A" w:rsidRPr="00B54785">
        <w:rPr>
          <w:rFonts w:ascii="Times New Roman" w:hAnsi="Times New Roman"/>
          <w:kern w:val="0"/>
          <w:szCs w:val="21"/>
          <w:vertAlign w:val="subscript"/>
        </w:rPr>
        <w:t>2</w:t>
      </w:r>
      <w:r w:rsidR="002E31BB" w:rsidRPr="00B54785">
        <w:rPr>
          <w:rFonts w:ascii="Times New Roman" w:hAnsi="Times New Roman"/>
          <w:kern w:val="0"/>
          <w:szCs w:val="21"/>
        </w:rPr>
        <w:t xml:space="preserve"> </w:t>
      </w:r>
      <w:r w:rsidR="007549D5" w:rsidRPr="00B54785">
        <w:rPr>
          <w:rFonts w:ascii="Times New Roman" w:hAnsi="Times New Roman"/>
          <w:kern w:val="0"/>
          <w:szCs w:val="21"/>
        </w:rPr>
        <w:t xml:space="preserve">and CO </w:t>
      </w:r>
      <w:r w:rsidR="002E31BB" w:rsidRPr="00B54785">
        <w:rPr>
          <w:rFonts w:ascii="Times New Roman" w:hAnsi="Times New Roman"/>
          <w:kern w:val="0"/>
          <w:szCs w:val="21"/>
        </w:rPr>
        <w:t>reduction</w:t>
      </w:r>
      <w:r w:rsidR="00F2304E" w:rsidRPr="00B54785">
        <w:rPr>
          <w:rFonts w:ascii="Times New Roman" w:hAnsi="Times New Roman"/>
          <w:kern w:val="0"/>
          <w:szCs w:val="21"/>
        </w:rPr>
        <w:t>s</w:t>
      </w:r>
      <w:r w:rsidR="002E31BB" w:rsidRPr="00B54785">
        <w:rPr>
          <w:rFonts w:ascii="Times New Roman" w:hAnsi="Times New Roman"/>
          <w:kern w:val="0"/>
          <w:szCs w:val="21"/>
        </w:rPr>
        <w:t xml:space="preserve"> </w:t>
      </w:r>
      <w:r w:rsidR="00884F8C" w:rsidRPr="00B54785">
        <w:rPr>
          <w:rFonts w:ascii="Times New Roman" w:hAnsi="Times New Roman"/>
          <w:kern w:val="0"/>
          <w:szCs w:val="21"/>
        </w:rPr>
        <w:t>were around 20</w:t>
      </w:r>
      <w:r w:rsidR="00D30530" w:rsidRPr="00B54785">
        <w:rPr>
          <w:rFonts w:ascii="Times New Roman" w:hAnsi="Times New Roman" w:hint="eastAsia"/>
          <w:kern w:val="0"/>
          <w:szCs w:val="21"/>
        </w:rPr>
        <w:t>%</w:t>
      </w:r>
      <w:r w:rsidR="00B54785" w:rsidRPr="00B54785">
        <w:rPr>
          <w:rFonts w:ascii="Times New Roman" w:hAnsi="Times New Roman"/>
          <w:kern w:val="0"/>
          <w:szCs w:val="21"/>
        </w:rPr>
        <w:t>–</w:t>
      </w:r>
      <w:r w:rsidR="00884F8C" w:rsidRPr="00B54785">
        <w:rPr>
          <w:rFonts w:ascii="Times New Roman" w:hAnsi="Times New Roman"/>
          <w:kern w:val="0"/>
          <w:szCs w:val="21"/>
        </w:rPr>
        <w:t xml:space="preserve">30% </w:t>
      </w:r>
      <w:r w:rsidR="00FF2EFC" w:rsidRPr="00B54785">
        <w:rPr>
          <w:rFonts w:ascii="Times New Roman" w:hAnsi="Times New Roman"/>
          <w:kern w:val="0"/>
          <w:szCs w:val="21"/>
        </w:rPr>
        <w:t xml:space="preserve">in </w:t>
      </w:r>
      <w:r w:rsidR="00E5422B" w:rsidRPr="00B54785">
        <w:rPr>
          <w:rFonts w:ascii="Times New Roman" w:hAnsi="Times New Roman"/>
          <w:kern w:val="0"/>
          <w:szCs w:val="21"/>
        </w:rPr>
        <w:t>the subtropical</w:t>
      </w:r>
      <w:r w:rsidR="00EE4549">
        <w:rPr>
          <w:rFonts w:ascii="Times New Roman" w:hAnsi="Times New Roman"/>
          <w:kern w:val="0"/>
          <w:szCs w:val="21"/>
        </w:rPr>
        <w:t xml:space="preserve"> </w:t>
      </w:r>
      <w:r w:rsidR="00884F8C" w:rsidRPr="00B54785">
        <w:rPr>
          <w:rFonts w:ascii="Times New Roman" w:hAnsi="Times New Roman"/>
          <w:kern w:val="0"/>
          <w:szCs w:val="21"/>
        </w:rPr>
        <w:t xml:space="preserve">and plateau </w:t>
      </w:r>
      <w:r w:rsidR="00E5422B" w:rsidRPr="00B54785">
        <w:rPr>
          <w:rFonts w:ascii="Times New Roman" w:hAnsi="Times New Roman"/>
          <w:kern w:val="0"/>
          <w:szCs w:val="21"/>
        </w:rPr>
        <w:t>zones</w:t>
      </w:r>
      <w:r w:rsidR="00884F8C" w:rsidRPr="00B54785">
        <w:rPr>
          <w:rFonts w:ascii="Times New Roman" w:hAnsi="Times New Roman"/>
          <w:kern w:val="0"/>
          <w:szCs w:val="21"/>
        </w:rPr>
        <w:t>. In</w:t>
      </w:r>
      <w:r w:rsidR="00893B04">
        <w:rPr>
          <w:rFonts w:ascii="Times New Roman" w:hAnsi="Times New Roman"/>
          <w:kern w:val="0"/>
          <w:szCs w:val="21"/>
        </w:rPr>
        <w:t xml:space="preserve"> </w:t>
      </w:r>
      <w:r w:rsidR="00884F8C" w:rsidRPr="00B54785">
        <w:rPr>
          <w:rFonts w:ascii="Times New Roman" w:hAnsi="Times New Roman"/>
          <w:kern w:val="0"/>
          <w:szCs w:val="21"/>
        </w:rPr>
        <w:t>contrast</w:t>
      </w:r>
      <w:r w:rsidR="00D30530" w:rsidRPr="00B54785">
        <w:rPr>
          <w:rFonts w:ascii="Times New Roman" w:hAnsi="Times New Roman"/>
          <w:kern w:val="0"/>
          <w:szCs w:val="21"/>
        </w:rPr>
        <w:t>,</w:t>
      </w:r>
      <w:r w:rsidR="00884F8C" w:rsidRPr="00B54785">
        <w:rPr>
          <w:rFonts w:ascii="Times New Roman" w:hAnsi="Times New Roman"/>
          <w:kern w:val="0"/>
          <w:szCs w:val="21"/>
        </w:rPr>
        <w:t xml:space="preserve"> SO</w:t>
      </w:r>
      <w:r w:rsidR="00884F8C" w:rsidRPr="00B54785">
        <w:rPr>
          <w:rFonts w:ascii="Times New Roman" w:hAnsi="Times New Roman"/>
          <w:kern w:val="0"/>
          <w:szCs w:val="21"/>
          <w:vertAlign w:val="subscript"/>
        </w:rPr>
        <w:t xml:space="preserve">2 </w:t>
      </w:r>
      <w:r w:rsidR="002E31BB" w:rsidRPr="00B54785">
        <w:rPr>
          <w:rFonts w:ascii="Times New Roman" w:hAnsi="Times New Roman"/>
          <w:kern w:val="0"/>
          <w:szCs w:val="21"/>
        </w:rPr>
        <w:t>decreased by 41.1%</w:t>
      </w:r>
      <w:r w:rsidR="00B54785" w:rsidRPr="00B54785">
        <w:rPr>
          <w:rFonts w:ascii="Times New Roman" w:hAnsi="Times New Roman"/>
          <w:kern w:val="0"/>
          <w:szCs w:val="21"/>
        </w:rPr>
        <w:t>–</w:t>
      </w:r>
      <w:r w:rsidR="002E31BB" w:rsidRPr="00B54785">
        <w:rPr>
          <w:rFonts w:ascii="Times New Roman" w:hAnsi="Times New Roman"/>
          <w:kern w:val="0"/>
          <w:szCs w:val="21"/>
        </w:rPr>
        <w:t>47.1%</w:t>
      </w:r>
      <w:r w:rsidR="00884F8C" w:rsidRPr="00B54785">
        <w:rPr>
          <w:rFonts w:ascii="Times New Roman" w:hAnsi="Times New Roman"/>
          <w:kern w:val="0"/>
          <w:szCs w:val="21"/>
        </w:rPr>
        <w:t xml:space="preserve"> and</w:t>
      </w:r>
      <w:r w:rsidR="002E31BB" w:rsidRPr="00B54785">
        <w:rPr>
          <w:rFonts w:ascii="Times New Roman" w:hAnsi="Times New Roman"/>
          <w:kern w:val="0"/>
          <w:szCs w:val="21"/>
        </w:rPr>
        <w:t xml:space="preserve"> CO </w:t>
      </w:r>
      <w:r w:rsidR="00884F8C" w:rsidRPr="00B54785">
        <w:rPr>
          <w:rFonts w:ascii="Times New Roman" w:hAnsi="Times New Roman"/>
          <w:kern w:val="0"/>
          <w:szCs w:val="21"/>
        </w:rPr>
        <w:t>decreased by 63.6%</w:t>
      </w:r>
      <w:r w:rsidR="00B54785" w:rsidRPr="00B54785">
        <w:rPr>
          <w:rFonts w:ascii="Times New Roman" w:hAnsi="Times New Roman"/>
          <w:kern w:val="0"/>
          <w:szCs w:val="21"/>
        </w:rPr>
        <w:t>–</w:t>
      </w:r>
      <w:r w:rsidR="00884F8C" w:rsidRPr="00B54785">
        <w:rPr>
          <w:rFonts w:ascii="Times New Roman" w:hAnsi="Times New Roman"/>
          <w:kern w:val="0"/>
          <w:szCs w:val="21"/>
        </w:rPr>
        <w:t xml:space="preserve">47.4% in </w:t>
      </w:r>
      <w:r w:rsidR="005623F3">
        <w:rPr>
          <w:rFonts w:ascii="Times New Roman" w:hAnsi="Times New Roman"/>
          <w:kern w:val="0"/>
          <w:szCs w:val="21"/>
        </w:rPr>
        <w:t xml:space="preserve">the </w:t>
      </w:r>
      <w:r w:rsidR="00884F8C" w:rsidRPr="00B54785">
        <w:rPr>
          <w:rFonts w:ascii="Times New Roman" w:hAnsi="Times New Roman"/>
          <w:kern w:val="0"/>
          <w:szCs w:val="21"/>
        </w:rPr>
        <w:t>temperate zones</w:t>
      </w:r>
      <w:r w:rsidR="002E31BB" w:rsidRPr="00B54785">
        <w:rPr>
          <w:rFonts w:ascii="Times New Roman" w:hAnsi="Times New Roman"/>
          <w:kern w:val="0"/>
          <w:szCs w:val="21"/>
        </w:rPr>
        <w:t xml:space="preserve">. </w:t>
      </w:r>
      <w:r w:rsidR="0030716A" w:rsidRPr="00B54785">
        <w:rPr>
          <w:rFonts w:ascii="Times New Roman" w:hAnsi="Times New Roman"/>
          <w:kern w:val="0"/>
          <w:szCs w:val="21"/>
        </w:rPr>
        <w:t>NO</w:t>
      </w:r>
      <w:r w:rsidR="0030716A" w:rsidRPr="00B54785">
        <w:rPr>
          <w:rFonts w:ascii="Times New Roman" w:hAnsi="Times New Roman"/>
          <w:kern w:val="0"/>
          <w:szCs w:val="21"/>
          <w:vertAlign w:val="subscript"/>
        </w:rPr>
        <w:t>2</w:t>
      </w:r>
      <w:r w:rsidR="002E31BB" w:rsidRPr="00B54785">
        <w:rPr>
          <w:rFonts w:ascii="Times New Roman" w:hAnsi="Times New Roman"/>
          <w:kern w:val="0"/>
          <w:szCs w:val="21"/>
        </w:rPr>
        <w:t xml:space="preserve"> dropped by 57.7%</w:t>
      </w:r>
      <w:r w:rsidR="00B54785" w:rsidRPr="00B54785">
        <w:rPr>
          <w:rFonts w:ascii="Times New Roman" w:hAnsi="Times New Roman"/>
          <w:kern w:val="0"/>
          <w:szCs w:val="21"/>
        </w:rPr>
        <w:t>–</w:t>
      </w:r>
      <w:r w:rsidR="002E31BB" w:rsidRPr="00B54785">
        <w:rPr>
          <w:rFonts w:ascii="Times New Roman" w:hAnsi="Times New Roman"/>
          <w:kern w:val="0"/>
          <w:szCs w:val="21"/>
        </w:rPr>
        <w:t>49.1%</w:t>
      </w:r>
      <w:r w:rsidR="00B75C71" w:rsidRPr="00B75C71">
        <w:rPr>
          <w:rFonts w:ascii="Times New Roman" w:hAnsi="Times New Roman"/>
          <w:kern w:val="0"/>
          <w:szCs w:val="21"/>
        </w:rPr>
        <w:t xml:space="preserve"> </w:t>
      </w:r>
      <w:r w:rsidR="00B75C71" w:rsidRPr="00B54785">
        <w:rPr>
          <w:rFonts w:ascii="Times New Roman" w:hAnsi="Times New Roman"/>
          <w:kern w:val="0"/>
          <w:szCs w:val="21"/>
        </w:rPr>
        <w:t>in all regions</w:t>
      </w:r>
      <w:r w:rsidR="002E31BB" w:rsidRPr="00B54785">
        <w:rPr>
          <w:rFonts w:ascii="Times New Roman" w:hAnsi="Times New Roman"/>
          <w:kern w:val="0"/>
          <w:szCs w:val="21"/>
        </w:rPr>
        <w:t xml:space="preserve"> but rebounded earlier and faster in </w:t>
      </w:r>
      <w:r w:rsidR="007B0E3B" w:rsidRPr="00B54785">
        <w:rPr>
          <w:rFonts w:ascii="Times New Roman" w:hAnsi="Times New Roman"/>
          <w:kern w:val="0"/>
          <w:szCs w:val="21"/>
        </w:rPr>
        <w:t>regions</w:t>
      </w:r>
      <w:r w:rsidR="002E31BB" w:rsidRPr="00B54785">
        <w:rPr>
          <w:rFonts w:ascii="Times New Roman" w:hAnsi="Times New Roman"/>
          <w:kern w:val="0"/>
          <w:szCs w:val="21"/>
        </w:rPr>
        <w:t xml:space="preserve"> </w:t>
      </w:r>
      <w:r w:rsidR="00D35AD7" w:rsidRPr="00B54785">
        <w:rPr>
          <w:rFonts w:ascii="Times New Roman" w:hAnsi="Times New Roman"/>
          <w:kern w:val="0"/>
          <w:szCs w:val="21"/>
        </w:rPr>
        <w:t>with</w:t>
      </w:r>
      <w:r w:rsidR="002E31BB" w:rsidRPr="00B54785">
        <w:rPr>
          <w:rFonts w:ascii="Times New Roman" w:hAnsi="Times New Roman"/>
          <w:kern w:val="0"/>
          <w:szCs w:val="21"/>
        </w:rPr>
        <w:t xml:space="preserve"> high </w:t>
      </w:r>
      <w:r w:rsidR="007B0E3B" w:rsidRPr="00B54785">
        <w:rPr>
          <w:rFonts w:ascii="Times New Roman" w:hAnsi="Times New Roman"/>
          <w:kern w:val="0"/>
          <w:szCs w:val="21"/>
        </w:rPr>
        <w:t xml:space="preserve">GDP and </w:t>
      </w:r>
      <w:r w:rsidR="002E31BB" w:rsidRPr="00B54785">
        <w:rPr>
          <w:rFonts w:ascii="Times New Roman" w:hAnsi="Times New Roman"/>
          <w:kern w:val="0"/>
          <w:szCs w:val="21"/>
        </w:rPr>
        <w:t>vehicle population</w:t>
      </w:r>
      <w:r w:rsidR="007B0E3B" w:rsidRPr="00B54785">
        <w:rPr>
          <w:rFonts w:ascii="Times New Roman" w:hAnsi="Times New Roman"/>
          <w:kern w:val="0"/>
          <w:szCs w:val="21"/>
        </w:rPr>
        <w:t>s</w:t>
      </w:r>
      <w:r w:rsidR="002E31BB" w:rsidRPr="00B54785">
        <w:rPr>
          <w:rFonts w:ascii="Times New Roman" w:hAnsi="Times New Roman"/>
          <w:kern w:val="0"/>
          <w:szCs w:val="21"/>
        </w:rPr>
        <w:t xml:space="preserve">. </w:t>
      </w:r>
      <w:r w:rsidR="0030716A" w:rsidRPr="00B54785">
        <w:rPr>
          <w:rFonts w:ascii="Times New Roman" w:hAnsi="Times New Roman"/>
          <w:kern w:val="0"/>
          <w:szCs w:val="21"/>
        </w:rPr>
        <w:t>O</w:t>
      </w:r>
      <w:r w:rsidR="0030716A" w:rsidRPr="00B54785">
        <w:rPr>
          <w:rFonts w:ascii="Times New Roman" w:hAnsi="Times New Roman"/>
          <w:kern w:val="0"/>
          <w:szCs w:val="21"/>
          <w:vertAlign w:val="subscript"/>
        </w:rPr>
        <w:t>3</w:t>
      </w:r>
      <w:r w:rsidR="002E31BB" w:rsidRPr="00B54785">
        <w:rPr>
          <w:rFonts w:ascii="Times New Roman" w:hAnsi="Times New Roman"/>
          <w:kern w:val="0"/>
          <w:szCs w:val="21"/>
        </w:rPr>
        <w:t xml:space="preserve"> </w:t>
      </w:r>
      <w:r w:rsidR="00B75C71">
        <w:rPr>
          <w:rFonts w:ascii="Times New Roman" w:hAnsi="Times New Roman"/>
          <w:kern w:val="0"/>
          <w:szCs w:val="21"/>
        </w:rPr>
        <w:t>surged</w:t>
      </w:r>
      <w:r w:rsidR="002E31BB" w:rsidRPr="00B54785">
        <w:rPr>
          <w:rFonts w:ascii="Times New Roman" w:hAnsi="Times New Roman"/>
          <w:kern w:val="0"/>
          <w:szCs w:val="21"/>
        </w:rPr>
        <w:t xml:space="preserve"> by </w:t>
      </w:r>
      <w:r w:rsidR="00A95980" w:rsidRPr="00B54785">
        <w:rPr>
          <w:rFonts w:ascii="Times New Roman" w:hAnsi="Times New Roman"/>
          <w:kern w:val="0"/>
          <w:szCs w:val="21"/>
        </w:rPr>
        <w:t>79.2 %</w:t>
      </w:r>
      <w:r w:rsidR="00B54785" w:rsidRPr="00B54785">
        <w:rPr>
          <w:rFonts w:ascii="Times New Roman" w:hAnsi="Times New Roman"/>
          <w:kern w:val="0"/>
          <w:szCs w:val="21"/>
        </w:rPr>
        <w:t>–</w:t>
      </w:r>
      <w:r w:rsidR="00A95980" w:rsidRPr="00B54785">
        <w:rPr>
          <w:rFonts w:ascii="Times New Roman" w:hAnsi="Times New Roman"/>
          <w:kern w:val="0"/>
          <w:szCs w:val="21"/>
        </w:rPr>
        <w:t xml:space="preserve">115.5% </w:t>
      </w:r>
      <w:r w:rsidR="00686628" w:rsidRPr="00B54785">
        <w:rPr>
          <w:rFonts w:ascii="Times New Roman" w:hAnsi="Times New Roman"/>
          <w:kern w:val="0"/>
          <w:szCs w:val="21"/>
        </w:rPr>
        <w:t xml:space="preserve">in most regions </w:t>
      </w:r>
      <w:r w:rsidR="00A95980" w:rsidRPr="00B54785">
        <w:rPr>
          <w:rFonts w:ascii="Times New Roman" w:hAnsi="Times New Roman"/>
          <w:kern w:val="0"/>
          <w:szCs w:val="21"/>
        </w:rPr>
        <w:t xml:space="preserve">except </w:t>
      </w:r>
      <w:r w:rsidR="007B0E3B" w:rsidRPr="00B54785">
        <w:rPr>
          <w:rFonts w:ascii="Times New Roman" w:hAnsi="Times New Roman"/>
          <w:kern w:val="0"/>
          <w:szCs w:val="21"/>
        </w:rPr>
        <w:t>the south subtropical</w:t>
      </w:r>
      <w:r w:rsidR="00A95980" w:rsidRPr="00B54785">
        <w:rPr>
          <w:rFonts w:ascii="Times New Roman" w:hAnsi="Times New Roman"/>
          <w:kern w:val="0"/>
          <w:szCs w:val="21"/>
        </w:rPr>
        <w:t xml:space="preserve"> and</w:t>
      </w:r>
      <w:r w:rsidR="007B0E3B" w:rsidRPr="00B54785">
        <w:rPr>
          <w:rFonts w:ascii="Times New Roman" w:hAnsi="Times New Roman"/>
          <w:kern w:val="0"/>
          <w:szCs w:val="21"/>
        </w:rPr>
        <w:t xml:space="preserve"> plateau zones where the</w:t>
      </w:r>
      <w:r w:rsidR="002E31BB" w:rsidRPr="00B54785">
        <w:rPr>
          <w:rFonts w:ascii="Times New Roman" w:hAnsi="Times New Roman"/>
          <w:kern w:val="0"/>
          <w:szCs w:val="21"/>
        </w:rPr>
        <w:t xml:space="preserve"> </w:t>
      </w:r>
      <w:r w:rsidR="007B0E3B" w:rsidRPr="00B54785">
        <w:rPr>
          <w:rFonts w:ascii="Times New Roman" w:hAnsi="Times New Roman"/>
          <w:kern w:val="0"/>
          <w:szCs w:val="21"/>
        </w:rPr>
        <w:t>O</w:t>
      </w:r>
      <w:r w:rsidR="007B0E3B" w:rsidRPr="00B54785">
        <w:rPr>
          <w:rFonts w:ascii="Times New Roman" w:hAnsi="Times New Roman"/>
          <w:kern w:val="0"/>
          <w:szCs w:val="21"/>
          <w:vertAlign w:val="subscript"/>
        </w:rPr>
        <w:t xml:space="preserve">3 </w:t>
      </w:r>
      <w:r w:rsidR="00A95980" w:rsidRPr="00B54785">
        <w:rPr>
          <w:rFonts w:ascii="Times New Roman" w:hAnsi="Times New Roman"/>
          <w:kern w:val="0"/>
          <w:szCs w:val="21"/>
        </w:rPr>
        <w:t xml:space="preserve">merely </w:t>
      </w:r>
      <w:r w:rsidR="00B75C71">
        <w:rPr>
          <w:rFonts w:ascii="Times New Roman" w:hAnsi="Times New Roman"/>
          <w:kern w:val="0"/>
          <w:szCs w:val="21"/>
        </w:rPr>
        <w:t>rose by</w:t>
      </w:r>
      <w:r w:rsidR="00A95980" w:rsidRPr="00B54785">
        <w:rPr>
          <w:rFonts w:ascii="Times New Roman" w:hAnsi="Times New Roman"/>
          <w:kern w:val="0"/>
          <w:szCs w:val="21"/>
        </w:rPr>
        <w:t xml:space="preserve"> 24%</w:t>
      </w:r>
      <w:r w:rsidR="002E31BB" w:rsidRPr="00B54785">
        <w:rPr>
          <w:rFonts w:ascii="Times New Roman" w:hAnsi="Times New Roman"/>
          <w:kern w:val="0"/>
          <w:szCs w:val="21"/>
        </w:rPr>
        <w:t xml:space="preserve">. Despite </w:t>
      </w:r>
      <w:r w:rsidR="00D55672" w:rsidRPr="00B54785">
        <w:rPr>
          <w:rFonts w:ascii="Times New Roman" w:hAnsi="Times New Roman"/>
          <w:kern w:val="0"/>
          <w:szCs w:val="21"/>
        </w:rPr>
        <w:t xml:space="preserve">the </w:t>
      </w:r>
      <w:r w:rsidR="002E31BB" w:rsidRPr="00B54785">
        <w:rPr>
          <w:rFonts w:ascii="Times New Roman" w:hAnsi="Times New Roman"/>
          <w:kern w:val="0"/>
          <w:szCs w:val="21"/>
        </w:rPr>
        <w:t>emission reduction</w:t>
      </w:r>
      <w:r w:rsidR="00B75C71">
        <w:rPr>
          <w:rFonts w:ascii="Times New Roman" w:hAnsi="Times New Roman"/>
          <w:kern w:val="0"/>
          <w:szCs w:val="21"/>
        </w:rPr>
        <w:t xml:space="preserve"> in the lockdown</w:t>
      </w:r>
      <w:r w:rsidR="002E31BB" w:rsidRPr="00B54785">
        <w:rPr>
          <w:rFonts w:ascii="Times New Roman" w:hAnsi="Times New Roman"/>
          <w:kern w:val="0"/>
          <w:szCs w:val="21"/>
        </w:rPr>
        <w:t>,</w:t>
      </w:r>
      <w:r w:rsidR="00B75C71" w:rsidRPr="00B54785">
        <w:rPr>
          <w:rFonts w:ascii="Times New Roman" w:hAnsi="Times New Roman"/>
          <w:kern w:val="0"/>
          <w:szCs w:val="21"/>
        </w:rPr>
        <w:t xml:space="preserve"> more severe pollution events</w:t>
      </w:r>
      <w:r w:rsidR="00B75C71">
        <w:rPr>
          <w:rFonts w:ascii="Times New Roman" w:hAnsi="Times New Roman"/>
          <w:kern w:val="0"/>
          <w:szCs w:val="21"/>
        </w:rPr>
        <w:t xml:space="preserve"> occurred in the temperate zones or regions with </w:t>
      </w:r>
      <w:r w:rsidR="007B0E3B" w:rsidRPr="00B54785">
        <w:rPr>
          <w:rFonts w:ascii="Times New Roman" w:hAnsi="Times New Roman"/>
          <w:kern w:val="0"/>
          <w:szCs w:val="21"/>
        </w:rPr>
        <w:t>high GDP and vehicle populations</w:t>
      </w:r>
      <w:r w:rsidR="00493ECD" w:rsidRPr="00B54785">
        <w:rPr>
          <w:rFonts w:ascii="Times New Roman" w:hAnsi="Times New Roman"/>
          <w:kern w:val="0"/>
          <w:szCs w:val="21"/>
        </w:rPr>
        <w:t>. The su</w:t>
      </w:r>
      <w:r w:rsidR="00D35AD7" w:rsidRPr="00B54785">
        <w:rPr>
          <w:rFonts w:ascii="Times New Roman" w:hAnsi="Times New Roman"/>
          <w:kern w:val="0"/>
          <w:szCs w:val="21"/>
        </w:rPr>
        <w:t>p</w:t>
      </w:r>
      <w:r w:rsidR="00493ECD" w:rsidRPr="00B54785">
        <w:rPr>
          <w:rFonts w:ascii="Times New Roman" w:hAnsi="Times New Roman"/>
          <w:kern w:val="0"/>
          <w:szCs w:val="21"/>
        </w:rPr>
        <w:t xml:space="preserve">pression </w:t>
      </w:r>
      <w:r w:rsidR="00493ECD" w:rsidRPr="00B54785">
        <w:rPr>
          <w:rFonts w:ascii="Times New Roman" w:hAnsi="Times New Roman" w:hint="eastAsia"/>
          <w:kern w:val="0"/>
          <w:szCs w:val="21"/>
        </w:rPr>
        <w:t>of</w:t>
      </w:r>
      <w:r w:rsidR="00493ECD" w:rsidRPr="00B54785">
        <w:rPr>
          <w:rFonts w:ascii="Times New Roman" w:hAnsi="Times New Roman"/>
          <w:kern w:val="0"/>
          <w:szCs w:val="21"/>
        </w:rPr>
        <w:t xml:space="preserve"> d</w:t>
      </w:r>
      <w:r w:rsidR="002E31BB" w:rsidRPr="00B54785">
        <w:rPr>
          <w:rFonts w:ascii="Times New Roman" w:hAnsi="Times New Roman"/>
          <w:kern w:val="0"/>
          <w:szCs w:val="21"/>
        </w:rPr>
        <w:t>iurnal variations w</w:t>
      </w:r>
      <w:r w:rsidR="00D35AD7" w:rsidRPr="00B54785">
        <w:rPr>
          <w:rFonts w:ascii="Times New Roman" w:hAnsi="Times New Roman"/>
          <w:kern w:val="0"/>
          <w:szCs w:val="21"/>
        </w:rPr>
        <w:t>as</w:t>
      </w:r>
      <w:r w:rsidR="002E31BB" w:rsidRPr="00B54785">
        <w:rPr>
          <w:rFonts w:ascii="Times New Roman" w:hAnsi="Times New Roman"/>
          <w:kern w:val="0"/>
          <w:szCs w:val="21"/>
        </w:rPr>
        <w:t xml:space="preserve"> </w:t>
      </w:r>
      <w:r w:rsidR="00493ECD" w:rsidRPr="00B54785">
        <w:rPr>
          <w:rFonts w:ascii="Times New Roman" w:hAnsi="Times New Roman"/>
          <w:kern w:val="0"/>
          <w:szCs w:val="21"/>
        </w:rPr>
        <w:t>most prominent in the cold</w:t>
      </w:r>
      <w:r w:rsidR="0097166D">
        <w:rPr>
          <w:rFonts w:ascii="Times New Roman" w:hAnsi="Times New Roman"/>
          <w:kern w:val="0"/>
          <w:szCs w:val="21"/>
        </w:rPr>
        <w:t>est region</w:t>
      </w:r>
      <w:r w:rsidR="00493ECD" w:rsidRPr="00B54785">
        <w:rPr>
          <w:rFonts w:ascii="Times New Roman" w:hAnsi="Times New Roman"/>
          <w:kern w:val="0"/>
          <w:szCs w:val="21"/>
        </w:rPr>
        <w:t>.</w:t>
      </w:r>
    </w:p>
    <w:p w14:paraId="3E19E936" w14:textId="393AE47B" w:rsidR="00830EEA" w:rsidRPr="00B54785" w:rsidRDefault="00830EEA" w:rsidP="00F6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b/>
          <w:kern w:val="0"/>
          <w:szCs w:val="21"/>
        </w:rPr>
      </w:pPr>
      <w:r w:rsidRPr="00B54785">
        <w:rPr>
          <w:rFonts w:ascii="Times New Roman" w:hAnsi="Times New Roman" w:hint="eastAsia"/>
          <w:b/>
          <w:kern w:val="0"/>
          <w:szCs w:val="21"/>
        </w:rPr>
        <w:t>Keywords:</w:t>
      </w:r>
      <w:r w:rsidR="00CE16FF" w:rsidRPr="00B54785">
        <w:rPr>
          <w:rFonts w:ascii="Times New Roman" w:hAnsi="Times New Roman" w:hint="eastAsia"/>
          <w:b/>
          <w:kern w:val="0"/>
          <w:szCs w:val="21"/>
        </w:rPr>
        <w:t xml:space="preserve"> </w:t>
      </w:r>
      <w:r w:rsidR="002E31BB" w:rsidRPr="00B54785">
        <w:rPr>
          <w:rFonts w:ascii="Times New Roman" w:hAnsi="Times New Roman"/>
          <w:kern w:val="0"/>
          <w:szCs w:val="21"/>
        </w:rPr>
        <w:t>COVID-19</w:t>
      </w:r>
      <w:r w:rsidR="00CE16FF" w:rsidRPr="00B54785">
        <w:rPr>
          <w:rFonts w:ascii="Times New Roman" w:hAnsi="Times New Roman" w:hint="eastAsia"/>
          <w:kern w:val="0"/>
          <w:szCs w:val="21"/>
        </w:rPr>
        <w:t xml:space="preserve">; </w:t>
      </w:r>
      <w:r w:rsidR="002E31BB" w:rsidRPr="00B54785">
        <w:rPr>
          <w:rFonts w:ascii="Times New Roman" w:hAnsi="Times New Roman"/>
          <w:kern w:val="0"/>
          <w:szCs w:val="21"/>
        </w:rPr>
        <w:t>Climate</w:t>
      </w:r>
      <w:r w:rsidR="00F12249" w:rsidRPr="00B54785">
        <w:rPr>
          <w:rFonts w:ascii="Times New Roman" w:hAnsi="Times New Roman"/>
          <w:kern w:val="0"/>
          <w:szCs w:val="21"/>
        </w:rPr>
        <w:t xml:space="preserve"> zones</w:t>
      </w:r>
      <w:r w:rsidR="00CE16FF" w:rsidRPr="00B54785">
        <w:rPr>
          <w:rFonts w:ascii="Times New Roman" w:hAnsi="Times New Roman" w:hint="eastAsia"/>
          <w:kern w:val="0"/>
          <w:szCs w:val="21"/>
        </w:rPr>
        <w:t>;</w:t>
      </w:r>
      <w:r w:rsidR="00CE16FF" w:rsidRPr="00B54785">
        <w:rPr>
          <w:rFonts w:ascii="Times New Roman" w:hAnsi="Times New Roman"/>
          <w:kern w:val="0"/>
          <w:szCs w:val="21"/>
        </w:rPr>
        <w:t xml:space="preserve"> </w:t>
      </w:r>
      <w:r w:rsidR="004919B9" w:rsidRPr="00B54785">
        <w:rPr>
          <w:rFonts w:ascii="Times New Roman" w:hAnsi="Times New Roman"/>
        </w:rPr>
        <w:t>Socioeconomic</w:t>
      </w:r>
      <w:r w:rsidR="004919B9" w:rsidRPr="00B54785">
        <w:rPr>
          <w:rFonts w:ascii="Times New Roman" w:hAnsi="Times New Roman"/>
          <w:kern w:val="0"/>
          <w:szCs w:val="21"/>
        </w:rPr>
        <w:t xml:space="preserve">; </w:t>
      </w:r>
      <w:r w:rsidR="002E31BB" w:rsidRPr="00B54785">
        <w:rPr>
          <w:rFonts w:ascii="Times New Roman" w:hAnsi="Times New Roman"/>
          <w:kern w:val="0"/>
          <w:szCs w:val="21"/>
        </w:rPr>
        <w:t>Regional differences</w:t>
      </w:r>
      <w:r w:rsidR="00CE16FF" w:rsidRPr="00B54785">
        <w:rPr>
          <w:rFonts w:ascii="Times New Roman" w:hAnsi="Times New Roman" w:hint="eastAsia"/>
          <w:kern w:val="0"/>
          <w:szCs w:val="21"/>
        </w:rPr>
        <w:t>;</w:t>
      </w:r>
      <w:r w:rsidR="00CE16FF" w:rsidRPr="00B54785">
        <w:rPr>
          <w:rFonts w:ascii="Times New Roman" w:hAnsi="Times New Roman"/>
          <w:kern w:val="0"/>
          <w:szCs w:val="21"/>
        </w:rPr>
        <w:t xml:space="preserve"> </w:t>
      </w:r>
      <w:r w:rsidR="002E31BB" w:rsidRPr="00B54785">
        <w:rPr>
          <w:rFonts w:ascii="Times New Roman" w:hAnsi="Times New Roman"/>
          <w:kern w:val="0"/>
          <w:szCs w:val="21"/>
        </w:rPr>
        <w:t>Air quality</w:t>
      </w:r>
    </w:p>
    <w:p w14:paraId="03148E85" w14:textId="77777777" w:rsidR="00426B02" w:rsidRPr="00B54785" w:rsidRDefault="00CE16FF" w:rsidP="00F6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b/>
          <w:kern w:val="0"/>
          <w:szCs w:val="21"/>
        </w:rPr>
      </w:pPr>
      <w:r w:rsidRPr="00B54785">
        <w:rPr>
          <w:rFonts w:ascii="Times New Roman" w:hAnsi="Times New Roman"/>
          <w:b/>
          <w:kern w:val="0"/>
          <w:szCs w:val="21"/>
        </w:rPr>
        <w:t>1</w:t>
      </w:r>
      <w:r w:rsidR="0030716A" w:rsidRPr="00B54785">
        <w:rPr>
          <w:rFonts w:ascii="Times New Roman" w:hAnsi="Times New Roman"/>
          <w:b/>
          <w:kern w:val="0"/>
          <w:szCs w:val="21"/>
        </w:rPr>
        <w:t xml:space="preserve">. </w:t>
      </w:r>
      <w:r w:rsidR="00EB35CE" w:rsidRPr="00B54785">
        <w:rPr>
          <w:rFonts w:ascii="Times New Roman" w:hAnsi="Times New Roman" w:hint="eastAsia"/>
          <w:b/>
          <w:kern w:val="0"/>
          <w:szCs w:val="21"/>
        </w:rPr>
        <w:t>I</w:t>
      </w:r>
      <w:r w:rsidR="00426B02" w:rsidRPr="00B54785">
        <w:rPr>
          <w:rFonts w:ascii="Times New Roman" w:hAnsi="Times New Roman"/>
          <w:b/>
          <w:kern w:val="0"/>
          <w:szCs w:val="21"/>
        </w:rPr>
        <w:t>ntroduction</w:t>
      </w:r>
    </w:p>
    <w:p w14:paraId="46AC25E2" w14:textId="1D053020" w:rsidR="002E31BB" w:rsidRPr="00B54785" w:rsidRDefault="002E31BB" w:rsidP="002E31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Times New Roman" w:hAnsi="Times New Roman"/>
          <w:kern w:val="0"/>
          <w:szCs w:val="21"/>
        </w:rPr>
      </w:pPr>
      <w:r w:rsidRPr="00B54785">
        <w:rPr>
          <w:rFonts w:ascii="Times New Roman" w:hAnsi="Times New Roman"/>
          <w:kern w:val="0"/>
          <w:szCs w:val="21"/>
        </w:rPr>
        <w:lastRenderedPageBreak/>
        <w:t xml:space="preserve">Till August 2020, the number of </w:t>
      </w:r>
      <w:r w:rsidR="00224EC0" w:rsidRPr="00B54785">
        <w:rPr>
          <w:rFonts w:ascii="Times New Roman" w:hAnsi="Times New Roman"/>
          <w:kern w:val="0"/>
          <w:szCs w:val="21"/>
        </w:rPr>
        <w:t>new</w:t>
      </w:r>
      <w:r w:rsidR="00F12249" w:rsidRPr="00B54785">
        <w:rPr>
          <w:rFonts w:ascii="Times New Roman" w:hAnsi="Times New Roman"/>
          <w:kern w:val="0"/>
          <w:szCs w:val="21"/>
        </w:rPr>
        <w:t xml:space="preserve"> COVID-19</w:t>
      </w:r>
      <w:r w:rsidR="00224EC0" w:rsidRPr="00B54785">
        <w:rPr>
          <w:rFonts w:ascii="Times New Roman" w:hAnsi="Times New Roman"/>
          <w:kern w:val="0"/>
          <w:szCs w:val="21"/>
        </w:rPr>
        <w:t xml:space="preserve"> cases worldwide still showed an increasing trend.</w:t>
      </w:r>
      <w:r w:rsidRPr="00B54785">
        <w:rPr>
          <w:rFonts w:ascii="Times New Roman" w:hAnsi="Times New Roman"/>
          <w:kern w:val="0"/>
          <w:szCs w:val="21"/>
        </w:rPr>
        <w:t xml:space="preserve"> Countries </w:t>
      </w:r>
      <w:r w:rsidR="00224EC0" w:rsidRPr="00B54785">
        <w:rPr>
          <w:rFonts w:ascii="Times New Roman" w:hAnsi="Times New Roman"/>
          <w:kern w:val="0"/>
          <w:szCs w:val="21"/>
        </w:rPr>
        <w:t xml:space="preserve">like China and South Korea </w:t>
      </w:r>
      <w:r w:rsidRPr="00B54785">
        <w:rPr>
          <w:rFonts w:ascii="Times New Roman" w:hAnsi="Times New Roman"/>
          <w:kern w:val="0"/>
          <w:szCs w:val="21"/>
        </w:rPr>
        <w:t xml:space="preserve">that have adopted effective control measures </w:t>
      </w:r>
      <w:r w:rsidR="00224EC0" w:rsidRPr="00B54785">
        <w:rPr>
          <w:rFonts w:ascii="Times New Roman" w:hAnsi="Times New Roman"/>
          <w:kern w:val="0"/>
          <w:szCs w:val="21"/>
        </w:rPr>
        <w:t>ha</w:t>
      </w:r>
      <w:r w:rsidR="00977C35" w:rsidRPr="00B54785">
        <w:rPr>
          <w:rFonts w:ascii="Times New Roman" w:hAnsi="Times New Roman"/>
          <w:kern w:val="0"/>
          <w:szCs w:val="21"/>
        </w:rPr>
        <w:t>d</w:t>
      </w:r>
      <w:r w:rsidR="00224EC0" w:rsidRPr="00B54785">
        <w:rPr>
          <w:rFonts w:ascii="Times New Roman" w:hAnsi="Times New Roman"/>
          <w:kern w:val="0"/>
          <w:szCs w:val="21"/>
        </w:rPr>
        <w:t xml:space="preserve"> </w:t>
      </w:r>
      <w:r w:rsidR="00667A38" w:rsidRPr="00B54785">
        <w:rPr>
          <w:rFonts w:ascii="Times New Roman" w:hAnsi="Times New Roman"/>
          <w:kern w:val="0"/>
          <w:szCs w:val="21"/>
        </w:rPr>
        <w:t xml:space="preserve">a </w:t>
      </w:r>
      <w:r w:rsidR="00224EC0" w:rsidRPr="00B54785">
        <w:rPr>
          <w:rFonts w:ascii="Times New Roman" w:hAnsi="Times New Roman"/>
          <w:kern w:val="0"/>
          <w:szCs w:val="21"/>
        </w:rPr>
        <w:t>substantial decrease</w:t>
      </w:r>
      <w:r w:rsidRPr="00B54785">
        <w:rPr>
          <w:rFonts w:ascii="Times New Roman" w:hAnsi="Times New Roman"/>
          <w:kern w:val="0"/>
          <w:szCs w:val="21"/>
        </w:rPr>
        <w:t xml:space="preserve"> </w:t>
      </w:r>
      <w:r w:rsidR="00893B04">
        <w:rPr>
          <w:rFonts w:ascii="Times New Roman" w:hAnsi="Times New Roman"/>
          <w:kern w:val="0"/>
          <w:szCs w:val="21"/>
        </w:rPr>
        <w:t>in</w:t>
      </w:r>
      <w:r w:rsidR="00224EC0" w:rsidRPr="00B54785">
        <w:rPr>
          <w:rFonts w:ascii="Times New Roman" w:hAnsi="Times New Roman"/>
          <w:kern w:val="0"/>
          <w:szCs w:val="21"/>
        </w:rPr>
        <w:t xml:space="preserve"> new</w:t>
      </w:r>
      <w:r w:rsidRPr="00B54785">
        <w:rPr>
          <w:rFonts w:ascii="Times New Roman" w:hAnsi="Times New Roman"/>
          <w:kern w:val="0"/>
          <w:szCs w:val="21"/>
        </w:rPr>
        <w:t xml:space="preserve"> cases </w:t>
      </w:r>
      <w:r w:rsidR="00F128A2" w:rsidRPr="00B54785">
        <w:rPr>
          <w:rFonts w:ascii="Times New Roman" w:hAnsi="Times New Roman"/>
          <w:kern w:val="0"/>
          <w:szCs w:val="21"/>
        </w:rPr>
        <w:fldChar w:fldCharType="begin"/>
      </w:r>
      <w:r w:rsidR="00F128A2" w:rsidRPr="00B54785">
        <w:rPr>
          <w:rFonts w:ascii="Times New Roman" w:hAnsi="Times New Roman"/>
          <w:kern w:val="0"/>
          <w:szCs w:val="21"/>
        </w:rPr>
        <w:instrText xml:space="preserve"> ADDIN ZOTERO_ITEM CSL_CITATION {"citationID":"KgKiS9YR","properties":{"formattedCitation":"(WHO, 2020)","plainCitation":"(WHO, 2020)","noteIndex":0},"citationItems":[{"id":234,"uris":["http://zotero.org/users/local/Q7vN0apP/items/43GM3BC8"],"uri":["http://zotero.org/users/local/Q7vN0apP/items/43GM3BC8"],"itemData":{"id":234,"type":"webpage","abstract":"World Health Organization Coronavirus disease situation dashboard presents official daily counts of COVID-19 cases and deaths worldwide, while providing a hub to other resources. Interactive tools, including maps, epidemic curves and other charts and graphics, with downloadable data, allow users to track and explore the latest trends, numbers and statistics at global, regional and country levels.","language":"en","note":"source: covid19.who.int","title":"WHO Coronavirus Disease (COVID-19) Dashboard","URL":"https://covid19.who.int","author":[{"family":"WHO","given":""}],"accessed":{"date-parts":[["2020",8,3]]},"issued":{"date-parts":[["2020"]]}}}],"schema":"https://github.com/citation-style-language/schema/raw/master/csl-citation.json"} </w:instrText>
      </w:r>
      <w:r w:rsidR="00F128A2" w:rsidRPr="00B54785">
        <w:rPr>
          <w:rFonts w:ascii="Times New Roman" w:hAnsi="Times New Roman"/>
          <w:kern w:val="0"/>
          <w:szCs w:val="21"/>
        </w:rPr>
        <w:fldChar w:fldCharType="separate"/>
      </w:r>
      <w:r w:rsidR="0068425B" w:rsidRPr="00B54785">
        <w:rPr>
          <w:rFonts w:ascii="Times New Roman" w:hAnsi="Times New Roman"/>
        </w:rPr>
        <w:t>(WHO, 2020)</w:t>
      </w:r>
      <w:r w:rsidR="00F128A2" w:rsidRPr="00B54785">
        <w:rPr>
          <w:rFonts w:ascii="Times New Roman" w:hAnsi="Times New Roman"/>
          <w:kern w:val="0"/>
          <w:szCs w:val="21"/>
        </w:rPr>
        <w:fldChar w:fldCharType="end"/>
      </w:r>
      <w:r w:rsidRPr="00B54785">
        <w:rPr>
          <w:rFonts w:ascii="Times New Roman" w:hAnsi="Times New Roman"/>
          <w:kern w:val="0"/>
          <w:szCs w:val="21"/>
        </w:rPr>
        <w:t xml:space="preserve">. In January, the Chinese government adopted </w:t>
      </w:r>
      <w:r w:rsidR="00224EC0" w:rsidRPr="00B54785">
        <w:rPr>
          <w:rFonts w:ascii="Times New Roman" w:hAnsi="Times New Roman"/>
          <w:kern w:val="0"/>
          <w:szCs w:val="21"/>
        </w:rPr>
        <w:t>the</w:t>
      </w:r>
      <w:r w:rsidRPr="00B54785">
        <w:rPr>
          <w:rFonts w:ascii="Times New Roman" w:hAnsi="Times New Roman"/>
          <w:kern w:val="0"/>
          <w:szCs w:val="21"/>
        </w:rPr>
        <w:t xml:space="preserve"> emergency health response plan to </w:t>
      </w:r>
      <w:r w:rsidR="00224EC0" w:rsidRPr="00B54785">
        <w:rPr>
          <w:rFonts w:ascii="Times New Roman" w:hAnsi="Times New Roman"/>
          <w:kern w:val="0"/>
          <w:szCs w:val="21"/>
        </w:rPr>
        <w:t>inhibit</w:t>
      </w:r>
      <w:r w:rsidRPr="00B54785">
        <w:rPr>
          <w:rFonts w:ascii="Times New Roman" w:hAnsi="Times New Roman"/>
          <w:kern w:val="0"/>
          <w:szCs w:val="21"/>
        </w:rPr>
        <w:t xml:space="preserve"> the spread of COVID-19, including closing factories and restricting transportation, which has effectively controlled the epidemic </w:t>
      </w:r>
      <w:r w:rsidR="00F128A2" w:rsidRPr="00B54785">
        <w:rPr>
          <w:rFonts w:ascii="Times New Roman" w:hAnsi="Times New Roman"/>
          <w:kern w:val="0"/>
          <w:szCs w:val="21"/>
        </w:rPr>
        <w:fldChar w:fldCharType="begin"/>
      </w:r>
      <w:r w:rsidR="00B54785" w:rsidRPr="00B54785">
        <w:rPr>
          <w:rFonts w:ascii="Times New Roman" w:hAnsi="Times New Roman"/>
          <w:kern w:val="0"/>
          <w:szCs w:val="21"/>
        </w:rPr>
        <w:instrText xml:space="preserve"> ADDIN ZOTERO_ITEM CSL_CITATION {"citationID":"nr5bZljj","properties":{"formattedCitation":"(Tian et al., 2020; P. Wang, Chen, Zhu, Wang, &amp; Zhang, 2020)","plainCitation":"(Tian et al., 2020; P. Wang, Chen, Zhu, Wang, &amp; Zhang, 2020)","dontUpdate":true,"not</w:instrText>
      </w:r>
      <w:r w:rsidR="00B54785" w:rsidRPr="00B54785">
        <w:rPr>
          <w:rFonts w:ascii="Times New Roman" w:hAnsi="Times New Roman" w:hint="eastAsia"/>
          <w:kern w:val="0"/>
          <w:szCs w:val="21"/>
        </w:rPr>
        <w:instrText>eIndex":0},"citationItems":[{"id":66,"uris":["http://zotero.org/users/local/Q7vN0apP/items/B7EDBXVM"],"uri":["http://zotero.org/users/local/Q7vN0apP/items/B7EDBXVM"],"itemData":{"id":66,"type":"article-journal","abstract":"</w:instrText>
      </w:r>
      <w:r w:rsidR="00B54785" w:rsidRPr="00B54785">
        <w:rPr>
          <w:rFonts w:ascii="Times New Roman" w:hAnsi="Times New Roman" w:hint="eastAsia"/>
          <w:kern w:val="0"/>
          <w:szCs w:val="21"/>
        </w:rPr>
        <w:instrText>最有效的干预</w:instrText>
      </w:r>
      <w:r w:rsidR="00B54785" w:rsidRPr="00B54785">
        <w:rPr>
          <w:rFonts w:ascii="Times New Roman" w:hAnsi="Times New Roman" w:hint="eastAsia"/>
          <w:kern w:val="0"/>
          <w:szCs w:val="21"/>
        </w:rPr>
        <w:instrText>\n</w:instrText>
      </w:r>
      <w:r w:rsidR="00B54785" w:rsidRPr="00B54785">
        <w:rPr>
          <w:rFonts w:ascii="Times New Roman" w:hAnsi="Times New Roman" w:hint="eastAsia"/>
          <w:kern w:val="0"/>
          <w:szCs w:val="21"/>
        </w:rPr>
        <w:instrText>到</w:instrText>
      </w:r>
      <w:r w:rsidR="00B54785" w:rsidRPr="00B54785">
        <w:rPr>
          <w:rFonts w:ascii="Times New Roman" w:hAnsi="Times New Roman" w:hint="eastAsia"/>
          <w:kern w:val="0"/>
          <w:szCs w:val="21"/>
        </w:rPr>
        <w:instrText>2020</w:instrText>
      </w:r>
      <w:r w:rsidR="00B54785" w:rsidRPr="00B54785">
        <w:rPr>
          <w:rFonts w:ascii="Times New Roman" w:hAnsi="Times New Roman" w:hint="eastAsia"/>
          <w:kern w:val="0"/>
          <w:szCs w:val="21"/>
        </w:rPr>
        <w:instrText>年</w:instrText>
      </w:r>
      <w:r w:rsidR="00B54785" w:rsidRPr="00B54785">
        <w:rPr>
          <w:rFonts w:ascii="Times New Roman" w:hAnsi="Times New Roman" w:hint="eastAsia"/>
          <w:kern w:val="0"/>
          <w:szCs w:val="21"/>
        </w:rPr>
        <w:instrText>1</w:instrText>
      </w:r>
      <w:r w:rsidR="00B54785" w:rsidRPr="00B54785">
        <w:rPr>
          <w:rFonts w:ascii="Times New Roman" w:hAnsi="Times New Roman" w:hint="eastAsia"/>
          <w:kern w:val="0"/>
          <w:szCs w:val="21"/>
        </w:rPr>
        <w:instrText>月</w:instrText>
      </w:r>
      <w:r w:rsidR="00B54785" w:rsidRPr="00B54785">
        <w:rPr>
          <w:rFonts w:ascii="Times New Roman" w:hAnsi="Times New Roman" w:hint="eastAsia"/>
          <w:kern w:val="0"/>
          <w:szCs w:val="21"/>
        </w:rPr>
        <w:instrText>23</w:instrText>
      </w:r>
      <w:r w:rsidR="00B54785" w:rsidRPr="00B54785">
        <w:rPr>
          <w:rFonts w:ascii="Times New Roman" w:hAnsi="Times New Roman" w:hint="eastAsia"/>
          <w:kern w:val="0"/>
          <w:szCs w:val="21"/>
        </w:rPr>
        <w:instrText>日，中国已采取国家紧急应对措施，限制其出行并在其民众中实行社会疏远措施，以试图抑制严重急性呼吸系统综合症冠状病毒</w:instrText>
      </w:r>
      <w:r w:rsidR="00B54785" w:rsidRPr="00B54785">
        <w:rPr>
          <w:rFonts w:ascii="Times New Roman" w:hAnsi="Times New Roman" w:hint="eastAsia"/>
          <w:kern w:val="0"/>
          <w:szCs w:val="21"/>
        </w:rPr>
        <w:instrText>2</w:instrText>
      </w:r>
      <w:r w:rsidR="00B54785" w:rsidRPr="00B54785">
        <w:rPr>
          <w:rFonts w:ascii="Times New Roman" w:hAnsi="Times New Roman" w:hint="eastAsia"/>
          <w:kern w:val="0"/>
          <w:szCs w:val="21"/>
        </w:rPr>
        <w:instrText>（</w:instrText>
      </w:r>
      <w:r w:rsidR="00B54785" w:rsidRPr="00B54785">
        <w:rPr>
          <w:rFonts w:ascii="Times New Roman" w:hAnsi="Times New Roman" w:hint="eastAsia"/>
          <w:kern w:val="0"/>
          <w:szCs w:val="21"/>
        </w:rPr>
        <w:instrText>SARS-CoV-2</w:instrText>
      </w:r>
      <w:r w:rsidR="00B54785" w:rsidRPr="00B54785">
        <w:rPr>
          <w:rFonts w:ascii="Times New Roman" w:hAnsi="Times New Roman" w:hint="eastAsia"/>
          <w:kern w:val="0"/>
          <w:szCs w:val="21"/>
        </w:rPr>
        <w:instrText>）的传播。但是，哪种措施最有效尚不确定。田等。在</w:instrText>
      </w:r>
      <w:r w:rsidR="00B54785" w:rsidRPr="00B54785">
        <w:rPr>
          <w:rFonts w:ascii="Times New Roman" w:hAnsi="Times New Roman" w:hint="eastAsia"/>
          <w:kern w:val="0"/>
          <w:szCs w:val="21"/>
        </w:rPr>
        <w:instrText>2019</w:instrText>
      </w:r>
      <w:r w:rsidR="00B54785" w:rsidRPr="00B54785">
        <w:rPr>
          <w:rFonts w:ascii="Times New Roman" w:hAnsi="Times New Roman" w:hint="eastAsia"/>
          <w:kern w:val="0"/>
          <w:szCs w:val="21"/>
        </w:rPr>
        <w:instrText>年</w:instrText>
      </w:r>
      <w:r w:rsidR="00B54785" w:rsidRPr="00B54785">
        <w:rPr>
          <w:rFonts w:ascii="Times New Roman" w:hAnsi="Times New Roman" w:hint="eastAsia"/>
          <w:kern w:val="0"/>
          <w:szCs w:val="21"/>
        </w:rPr>
        <w:instrText>12</w:instrText>
      </w:r>
      <w:r w:rsidR="00B54785" w:rsidRPr="00B54785">
        <w:rPr>
          <w:rFonts w:ascii="Times New Roman" w:hAnsi="Times New Roman" w:hint="eastAsia"/>
          <w:kern w:val="0"/>
          <w:szCs w:val="21"/>
        </w:rPr>
        <w:instrText>月</w:instrText>
      </w:r>
      <w:r w:rsidR="00B54785" w:rsidRPr="00B54785">
        <w:rPr>
          <w:rFonts w:ascii="Times New Roman" w:hAnsi="Times New Roman" w:hint="eastAsia"/>
          <w:kern w:val="0"/>
          <w:szCs w:val="21"/>
        </w:rPr>
        <w:instrText>31</w:instrText>
      </w:r>
      <w:r w:rsidR="00B54785" w:rsidRPr="00B54785">
        <w:rPr>
          <w:rFonts w:ascii="Times New Roman" w:hAnsi="Times New Roman" w:hint="eastAsia"/>
          <w:kern w:val="0"/>
          <w:szCs w:val="21"/>
        </w:rPr>
        <w:instrText>日至</w:instrText>
      </w:r>
      <w:r w:rsidR="00B54785" w:rsidRPr="00B54785">
        <w:rPr>
          <w:rFonts w:ascii="Times New Roman" w:hAnsi="Times New Roman" w:hint="eastAsia"/>
          <w:kern w:val="0"/>
          <w:szCs w:val="21"/>
        </w:rPr>
        <w:instrText>2020</w:instrText>
      </w:r>
      <w:r w:rsidR="00B54785" w:rsidRPr="00B54785">
        <w:rPr>
          <w:rFonts w:ascii="Times New Roman" w:hAnsi="Times New Roman" w:hint="eastAsia"/>
          <w:kern w:val="0"/>
          <w:szCs w:val="21"/>
        </w:rPr>
        <w:instrText>年</w:instrText>
      </w:r>
      <w:r w:rsidR="00B54785" w:rsidRPr="00B54785">
        <w:rPr>
          <w:rFonts w:ascii="Times New Roman" w:hAnsi="Times New Roman" w:hint="eastAsia"/>
          <w:kern w:val="0"/>
          <w:szCs w:val="21"/>
        </w:rPr>
        <w:instrText>2</w:instrText>
      </w:r>
      <w:r w:rsidR="00B54785" w:rsidRPr="00B54785">
        <w:rPr>
          <w:rFonts w:ascii="Times New Roman" w:hAnsi="Times New Roman" w:hint="eastAsia"/>
          <w:kern w:val="0"/>
          <w:szCs w:val="21"/>
        </w:rPr>
        <w:instrText>月</w:instrText>
      </w:r>
      <w:r w:rsidR="00B54785" w:rsidRPr="00B54785">
        <w:rPr>
          <w:rFonts w:ascii="Times New Roman" w:hAnsi="Times New Roman" w:hint="eastAsia"/>
          <w:kern w:val="0"/>
          <w:szCs w:val="21"/>
        </w:rPr>
        <w:instrText>19</w:instrText>
      </w:r>
      <w:r w:rsidR="00B54785" w:rsidRPr="00B54785">
        <w:rPr>
          <w:rFonts w:ascii="Times New Roman" w:hAnsi="Times New Roman" w:hint="eastAsia"/>
          <w:kern w:val="0"/>
          <w:szCs w:val="21"/>
        </w:rPr>
        <w:instrText>日之间对控制措施的影响进行了定量分析，其中包括农历新年期间成千上万的人来中国探亲。进出武汉的旅行限制为时已晚，无法阻止该病毒在</w:instrText>
      </w:r>
      <w:r w:rsidR="00B54785" w:rsidRPr="00B54785">
        <w:rPr>
          <w:rFonts w:ascii="Times New Roman" w:hAnsi="Times New Roman" w:hint="eastAsia"/>
          <w:kern w:val="0"/>
          <w:szCs w:val="21"/>
        </w:rPr>
        <w:instrText>28</w:instrText>
      </w:r>
      <w:r w:rsidR="00B54785" w:rsidRPr="00B54785">
        <w:rPr>
          <w:rFonts w:ascii="Times New Roman" w:hAnsi="Times New Roman" w:hint="eastAsia"/>
          <w:kern w:val="0"/>
          <w:szCs w:val="21"/>
        </w:rPr>
        <w:instrText>天内传播到</w:instrText>
      </w:r>
      <w:r w:rsidR="00B54785" w:rsidRPr="00B54785">
        <w:rPr>
          <w:rFonts w:ascii="Times New Roman" w:hAnsi="Times New Roman" w:hint="eastAsia"/>
          <w:kern w:val="0"/>
          <w:szCs w:val="21"/>
        </w:rPr>
        <w:instrText>262</w:instrText>
      </w:r>
      <w:r w:rsidR="00B54785" w:rsidRPr="00B54785">
        <w:rPr>
          <w:rFonts w:ascii="Times New Roman" w:hAnsi="Times New Roman" w:hint="eastAsia"/>
          <w:kern w:val="0"/>
          <w:szCs w:val="21"/>
        </w:rPr>
        <w:instrText>个城市。然而，该流行病于</w:instrText>
      </w:r>
      <w:r w:rsidR="00B54785" w:rsidRPr="00B54785">
        <w:rPr>
          <w:rFonts w:ascii="Times New Roman" w:hAnsi="Times New Roman" w:hint="eastAsia"/>
          <w:kern w:val="0"/>
          <w:szCs w:val="21"/>
        </w:rPr>
        <w:instrText>2020</w:instrText>
      </w:r>
      <w:r w:rsidR="00B54785" w:rsidRPr="00B54785">
        <w:rPr>
          <w:rFonts w:ascii="Times New Roman" w:hAnsi="Times New Roman" w:hint="eastAsia"/>
          <w:kern w:val="0"/>
          <w:szCs w:val="21"/>
        </w:rPr>
        <w:instrText>年</w:instrText>
      </w:r>
      <w:r w:rsidR="00B54785" w:rsidRPr="00B54785">
        <w:rPr>
          <w:rFonts w:ascii="Times New Roman" w:hAnsi="Times New Roman" w:hint="eastAsia"/>
          <w:kern w:val="0"/>
          <w:szCs w:val="21"/>
        </w:rPr>
        <w:instrText>2</w:instrText>
      </w:r>
      <w:r w:rsidR="00B54785" w:rsidRPr="00B54785">
        <w:rPr>
          <w:rFonts w:ascii="Times New Roman" w:hAnsi="Times New Roman" w:hint="eastAsia"/>
          <w:kern w:val="0"/>
          <w:szCs w:val="21"/>
        </w:rPr>
        <w:instrText>月</w:instrText>
      </w:r>
      <w:r w:rsidR="00B54785" w:rsidRPr="00B54785">
        <w:rPr>
          <w:rFonts w:ascii="Times New Roman" w:hAnsi="Times New Roman" w:hint="eastAsia"/>
          <w:kern w:val="0"/>
          <w:szCs w:val="21"/>
        </w:rPr>
        <w:instrText>4</w:instrText>
      </w:r>
      <w:r w:rsidR="00B54785" w:rsidRPr="00B54785">
        <w:rPr>
          <w:rFonts w:ascii="Times New Roman" w:hAnsi="Times New Roman" w:hint="eastAsia"/>
          <w:kern w:val="0"/>
          <w:szCs w:val="21"/>
        </w:rPr>
        <w:instrText>日在湖北省达到顶峰，这表明诸如关闭全市公共交通和娱乐场所以及禁止公共聚会等措施可避免数十万例感染病例。下降的可能性不大，因为易感人群的供应已用尽，因此放松控制措施可能导致复苏。</w:instrText>
      </w:r>
      <w:r w:rsidR="00B54785" w:rsidRPr="00B54785">
        <w:rPr>
          <w:rFonts w:ascii="Times New Roman" w:hAnsi="Times New Roman" w:hint="eastAsia"/>
          <w:kern w:val="0"/>
          <w:szCs w:val="21"/>
        </w:rPr>
        <w:instrText>\n</w:instrText>
      </w:r>
      <w:r w:rsidR="00B54785" w:rsidRPr="00B54785">
        <w:rPr>
          <w:rFonts w:ascii="Times New Roman" w:hAnsi="Times New Roman" w:hint="eastAsia"/>
          <w:kern w:val="0"/>
          <w:szCs w:val="21"/>
        </w:rPr>
        <w:instrText>科学，本期</w:instrText>
      </w:r>
      <w:r w:rsidR="00B54785" w:rsidRPr="00B54785">
        <w:rPr>
          <w:rFonts w:ascii="Times New Roman" w:hAnsi="Times New Roman" w:hint="eastAsia"/>
          <w:kern w:val="0"/>
          <w:szCs w:val="21"/>
        </w:rPr>
        <w:instrText>p</w:instrText>
      </w:r>
      <w:r w:rsidR="00B54785" w:rsidRPr="00B54785">
        <w:rPr>
          <w:rFonts w:ascii="Times New Roman" w:hAnsi="Times New Roman" w:hint="eastAsia"/>
          <w:kern w:val="0"/>
          <w:szCs w:val="21"/>
        </w:rPr>
        <w:instrText>。</w:instrText>
      </w:r>
      <w:r w:rsidR="00B54785" w:rsidRPr="00B54785">
        <w:rPr>
          <w:rFonts w:ascii="Times New Roman" w:hAnsi="Times New Roman" w:hint="eastAsia"/>
          <w:kern w:val="0"/>
          <w:szCs w:val="21"/>
        </w:rPr>
        <w:instrText>638\n</w:instrText>
      </w:r>
      <w:r w:rsidR="00B54785" w:rsidRPr="00B54785">
        <w:rPr>
          <w:rFonts w:ascii="Times New Roman" w:hAnsi="Times New Roman" w:hint="eastAsia"/>
          <w:kern w:val="0"/>
          <w:szCs w:val="21"/>
        </w:rPr>
        <w:instrText>抽象</w:instrText>
      </w:r>
      <w:r w:rsidR="00B54785" w:rsidRPr="00B54785">
        <w:rPr>
          <w:rFonts w:ascii="Times New Roman" w:hAnsi="Times New Roman" w:hint="eastAsia"/>
          <w:kern w:val="0"/>
          <w:szCs w:val="21"/>
        </w:rPr>
        <w:instrText>\n</w:instrText>
      </w:r>
      <w:r w:rsidR="00B54785" w:rsidRPr="00B54785">
        <w:rPr>
          <w:rFonts w:ascii="Times New Roman" w:hAnsi="Times New Roman" w:hint="eastAsia"/>
          <w:kern w:val="0"/>
          <w:szCs w:val="21"/>
        </w:rPr>
        <w:instrText>为应对</w:instrText>
      </w:r>
      <w:r w:rsidR="00B54785" w:rsidRPr="00B54785">
        <w:rPr>
          <w:rFonts w:ascii="Times New Roman" w:hAnsi="Times New Roman" w:hint="eastAsia"/>
          <w:kern w:val="0"/>
          <w:szCs w:val="21"/>
        </w:rPr>
        <w:instrText>2019</w:instrText>
      </w:r>
      <w:r w:rsidR="00B54785" w:rsidRPr="00B54785">
        <w:rPr>
          <w:rFonts w:ascii="Times New Roman" w:hAnsi="Times New Roman" w:hint="eastAsia"/>
          <w:kern w:val="0"/>
          <w:szCs w:val="21"/>
        </w:rPr>
        <w:instrText>年</w:instrText>
      </w:r>
      <w:r w:rsidR="00B54785" w:rsidRPr="00B54785">
        <w:rPr>
          <w:rFonts w:ascii="Times New Roman" w:hAnsi="Times New Roman" w:hint="eastAsia"/>
          <w:kern w:val="0"/>
          <w:szCs w:val="21"/>
        </w:rPr>
        <w:instrText>12</w:instrText>
      </w:r>
      <w:r w:rsidR="00B54785" w:rsidRPr="00B54785">
        <w:rPr>
          <w:rFonts w:ascii="Times New Roman" w:hAnsi="Times New Roman" w:hint="eastAsia"/>
          <w:kern w:val="0"/>
          <w:szCs w:val="21"/>
        </w:rPr>
        <w:instrText>月爆发的新型冠状病毒</w:instrText>
      </w:r>
      <w:r w:rsidR="00B54785" w:rsidRPr="00B54785">
        <w:rPr>
          <w:rFonts w:ascii="Times New Roman" w:hAnsi="Times New Roman" w:hint="eastAsia"/>
          <w:kern w:val="0"/>
          <w:szCs w:val="21"/>
        </w:rPr>
        <w:instrText>[2019</w:instrText>
      </w:r>
      <w:r w:rsidR="00B54785" w:rsidRPr="00B54785">
        <w:rPr>
          <w:rFonts w:ascii="Times New Roman" w:hAnsi="Times New Roman" w:hint="eastAsia"/>
          <w:kern w:val="0"/>
          <w:szCs w:val="21"/>
        </w:rPr>
        <w:instrText>年冠状病毒病病原（</w:instrText>
      </w:r>
      <w:r w:rsidR="00B54785" w:rsidRPr="00B54785">
        <w:rPr>
          <w:rFonts w:ascii="Times New Roman" w:hAnsi="Times New Roman" w:hint="eastAsia"/>
          <w:kern w:val="0"/>
          <w:szCs w:val="21"/>
        </w:rPr>
        <w:instrText>COVID-19</w:instrText>
      </w:r>
      <w:r w:rsidR="00B54785" w:rsidRPr="00B54785">
        <w:rPr>
          <w:rFonts w:ascii="Times New Roman" w:hAnsi="Times New Roman" w:hint="eastAsia"/>
          <w:kern w:val="0"/>
          <w:szCs w:val="21"/>
        </w:rPr>
        <w:instrText>）</w:instrText>
      </w:r>
      <w:r w:rsidR="00B54785" w:rsidRPr="00B54785">
        <w:rPr>
          <w:rFonts w:ascii="Times New Roman" w:hAnsi="Times New Roman" w:hint="eastAsia"/>
          <w:kern w:val="0"/>
          <w:szCs w:val="21"/>
        </w:rPr>
        <w:instrText>]</w:instrText>
      </w:r>
      <w:r w:rsidR="00B54785" w:rsidRPr="00B54785">
        <w:rPr>
          <w:rFonts w:ascii="Times New Roman" w:hAnsi="Times New Roman" w:hint="eastAsia"/>
          <w:kern w:val="0"/>
          <w:szCs w:val="21"/>
        </w:rPr>
        <w:instrText>，中国于</w:instrText>
      </w:r>
      <w:r w:rsidR="00B54785" w:rsidRPr="00B54785">
        <w:rPr>
          <w:rFonts w:ascii="Times New Roman" w:hAnsi="Times New Roman" w:hint="eastAsia"/>
          <w:kern w:val="0"/>
          <w:szCs w:val="21"/>
        </w:rPr>
        <w:instrText>2020</w:instrText>
      </w:r>
      <w:r w:rsidR="00B54785" w:rsidRPr="00B54785">
        <w:rPr>
          <w:rFonts w:ascii="Times New Roman" w:hAnsi="Times New Roman" w:hint="eastAsia"/>
          <w:kern w:val="0"/>
          <w:szCs w:val="21"/>
        </w:rPr>
        <w:instrText>年</w:instrText>
      </w:r>
      <w:r w:rsidR="00B54785" w:rsidRPr="00B54785">
        <w:rPr>
          <w:rFonts w:ascii="Times New Roman" w:hAnsi="Times New Roman" w:hint="eastAsia"/>
          <w:kern w:val="0"/>
          <w:szCs w:val="21"/>
        </w:rPr>
        <w:instrText>1</w:instrText>
      </w:r>
      <w:r w:rsidR="00B54785" w:rsidRPr="00B54785">
        <w:rPr>
          <w:rFonts w:ascii="Times New Roman" w:hAnsi="Times New Roman" w:hint="eastAsia"/>
          <w:kern w:val="0"/>
          <w:szCs w:val="21"/>
        </w:rPr>
        <w:instrText>月</w:instrText>
      </w:r>
      <w:r w:rsidR="00B54785" w:rsidRPr="00B54785">
        <w:rPr>
          <w:rFonts w:ascii="Times New Roman" w:hAnsi="Times New Roman" w:hint="eastAsia"/>
          <w:kern w:val="0"/>
          <w:szCs w:val="21"/>
        </w:rPr>
        <w:instrText>23</w:instrText>
      </w:r>
      <w:r w:rsidR="00B54785" w:rsidRPr="00B54785">
        <w:rPr>
          <w:rFonts w:ascii="Times New Roman" w:hAnsi="Times New Roman" w:hint="eastAsia"/>
          <w:kern w:val="0"/>
          <w:szCs w:val="21"/>
        </w:rPr>
        <w:instrText>日禁止往返武汉市，并实施了国家紧急应变措施。我们使用包括病例报告，人类活动和公共卫生干预措施的数据集调查了</w:instrText>
      </w:r>
      <w:r w:rsidR="00B54785" w:rsidRPr="00B54785">
        <w:rPr>
          <w:rFonts w:ascii="Times New Roman" w:hAnsi="Times New Roman" w:hint="eastAsia"/>
          <w:kern w:val="0"/>
          <w:szCs w:val="21"/>
        </w:rPr>
        <w:instrText>COVID-19</w:instrText>
      </w:r>
      <w:r w:rsidR="00B54785" w:rsidRPr="00B54785">
        <w:rPr>
          <w:rFonts w:ascii="Times New Roman" w:hAnsi="Times New Roman" w:hint="eastAsia"/>
          <w:kern w:val="0"/>
          <w:szCs w:val="21"/>
        </w:rPr>
        <w:instrText>的传播和控制。武汉停产与</w:instrText>
      </w:r>
      <w:r w:rsidR="00B54785" w:rsidRPr="00B54785">
        <w:rPr>
          <w:rFonts w:ascii="Times New Roman" w:hAnsi="Times New Roman" w:hint="eastAsia"/>
          <w:kern w:val="0"/>
          <w:szCs w:val="21"/>
        </w:rPr>
        <w:instrText>COVID-19</w:instrText>
      </w:r>
      <w:r w:rsidR="00B54785" w:rsidRPr="00B54785">
        <w:rPr>
          <w:rFonts w:ascii="Times New Roman" w:hAnsi="Times New Roman" w:hint="eastAsia"/>
          <w:kern w:val="0"/>
          <w:szCs w:val="21"/>
        </w:rPr>
        <w:instrText>在其他城市的延迟抵达相关，时间为</w:instrText>
      </w:r>
      <w:r w:rsidR="00B54785" w:rsidRPr="00B54785">
        <w:rPr>
          <w:rFonts w:ascii="Times New Roman" w:hAnsi="Times New Roman" w:hint="eastAsia"/>
          <w:kern w:val="0"/>
          <w:szCs w:val="21"/>
        </w:rPr>
        <w:instrText>2.91</w:instrText>
      </w:r>
      <w:r w:rsidR="00B54785" w:rsidRPr="00B54785">
        <w:rPr>
          <w:rFonts w:ascii="Times New Roman" w:hAnsi="Times New Roman" w:hint="eastAsia"/>
          <w:kern w:val="0"/>
          <w:szCs w:val="21"/>
        </w:rPr>
        <w:instrText>天。与疫情爆发后开始控制的城市（</w:instrText>
      </w:r>
      <w:r w:rsidR="00B54785" w:rsidRPr="00B54785">
        <w:rPr>
          <w:rFonts w:ascii="Times New Roman" w:hAnsi="Times New Roman" w:hint="eastAsia"/>
          <w:kern w:val="0"/>
          <w:szCs w:val="21"/>
        </w:rPr>
        <w:instrText>20.6</w:instrText>
      </w:r>
      <w:r w:rsidR="00B54785" w:rsidRPr="00B54785">
        <w:rPr>
          <w:rFonts w:ascii="Times New Roman" w:hAnsi="Times New Roman" w:hint="eastAsia"/>
          <w:kern w:val="0"/>
          <w:szCs w:val="21"/>
        </w:rPr>
        <w:instrText>）相比，先发制人的城市在疫情爆发的第一周平均报告的病例数较少（</w:instrText>
      </w:r>
      <w:r w:rsidR="00B54785" w:rsidRPr="00B54785">
        <w:rPr>
          <w:rFonts w:ascii="Times New Roman" w:hAnsi="Times New Roman" w:hint="eastAsia"/>
          <w:kern w:val="0"/>
          <w:szCs w:val="21"/>
        </w:rPr>
        <w:instrText>13.0</w:instrText>
      </w:r>
      <w:r w:rsidR="00B54785" w:rsidRPr="00B54785">
        <w:rPr>
          <w:rFonts w:ascii="Times New Roman" w:hAnsi="Times New Roman" w:hint="eastAsia"/>
          <w:kern w:val="0"/>
          <w:szCs w:val="21"/>
        </w:rPr>
        <w:instrText>）。暂停城市内公共交通，关闭娱乐场所和禁止公共聚会与减少病例发生率有关。</w:instrText>
      </w:r>
      <w:r w:rsidR="00B54785" w:rsidRPr="00B54785">
        <w:rPr>
          <w:rFonts w:ascii="Times New Roman" w:hAnsi="Times New Roman" w:hint="eastAsia"/>
          <w:kern w:val="0"/>
          <w:szCs w:val="21"/>
        </w:rPr>
        <w:instrText>\nTravel restrictions and the national emergency response delayed the growth and limited the size of the COVID-19 epidemic in China.\nTravel restrictions and the national emergency response delayed the growth and limit</w:instrText>
      </w:r>
      <w:r w:rsidR="00B54785" w:rsidRPr="00B54785">
        <w:rPr>
          <w:rFonts w:ascii="Times New Roman" w:hAnsi="Times New Roman"/>
          <w:kern w:val="0"/>
          <w:szCs w:val="21"/>
        </w:rPr>
        <w:instrText xml:space="preserve">ed the size of the COVID-19 epidemic in China.","container-title":"Science","DOI":"10.1126/science.abb6105","ISSN":"0036-8075, 1095-9203","issue":"6491","language":"en","note":"publisher: American Association for the Advancement of Science\nsection: Report\nPMID: 32234804","page":"638-642","source":"science.sciencemag.org","title":"An investigation of transmission control measures during the first 50 days of the COVID-19 epidemic in China","volume":"368","author":[{"family":"Tian","given":"Huaiyu"},{"family":"Liu","given":"Yonghong"},{"family":"Li","given":"Yidan"},{"family":"Wu","given":"Chieh-Hsi"},{"family":"Chen","given":"Bin"},{"family":"Kraemer","given":"Moritz U. G."},{"family":"Li","given":"Bingying"},{"family":"Cai","given":"Jun"},{"family":"Xu","given":"Bo"},{"family":"Yang","given":"Qiqi"},{"family":"Wang","given":"Ben"},{"family":"Yang","given":"Peng"},{"family":"Cui","given":"Yujun"},{"family":"Song","given":"Yimeng"},{"family":"Zheng","given":"Pai"},{"family":"Wang","given":"Quanyi"},{"family":"Bjornstad","given":"Ottar N."},{"family":"Yang","given":"Ruifu"},{"family":"Grenfell","given":"Bryan T."},{"family":"Pybus","given":"Oliver G."},{"family":"Dye","given":"Christopher"}],"issued":{"date-parts":[["2020",5,8]]}}},{"id":87,"uris":["http://zotero.org/users/local/Q7vN0apP/items/VAK7VU44"],"uri":["http://zotero.org/users/local/Q7vN0apP/items/VAK7VU44"],"itemData":{"id":87,"type":"article-journal","abstract":"Due to the pandemic of coronavirus disease 2019 in China, almost all avoidable activities in China are prohibited since Wuhan announced lockdown on January 23, 2020. With reduced activities, severe air pollution events still occurred in the North China Plain, causing discussions regarding why severe air pollution was not avoided. The Community Multi-scale Air Quality model was applied during January 01 to February 12, 2020 to study PM2.5 changes under emission reduction scenarios. The estimated emission reduction case (Case 3) better reproduced PM2.5. Compared with the case without emission change (Case 1), Case 3 predicted that PM2.5 concentrations decreased by up to 20% with absolute decreases of 5.35, 6.37, 9.23, 10.25, 10.30, 12.14, 12.75, 14.41, 18.00 and 30.79 μg/m3 in Guangzhou, Shanghai, Beijing, Shijiazhuang, Tianjin, Jinan, Taiyuan, Xi'an, Zhengzhou, Wuhan, respectively. In high-pollution days with PM2.5 greater than 75 μg/m3, the reductions of PM2.5 in Case 3 were 7.78, 9.51, 11.38, 13.42, 13.64, 14.15, 14.42, 16.95 and 22.08 μg/m3 in Shanghai, Jinan, Shijiazhuang, Beijing, Taiyuan, Xi'an, Tianjin, Zhengzhou and Wuhan, respectively. The reductions in emissions of PM2.5 precursors were ~2 times of that in concentrations, indicating that meteorology was unfavorable during simulation episode. A further analysis shows that benefits of emission reductions were overwhelmed by adverse meteorology and severe air pollution events were not avoided. This study highlights that large emissions reduction in transportation and slight reduction in industrial would not help avoid severe air pollution in China, especially when meteorology is unfavorable. More efforts should be made to completely avoid severe air pollution.","container-title":"Resources, Conservation and Recycling","DOI":"10.1016/j.resconrec.2020.104814","ISSN":"09213449","journalAbbreviation":"Resources, Conservation and Recycling","language":"en","page":"104814","source":"DOI.org (Crossref)","title":"Severe air pollution events not avoided by reduced anthropogenic activities during COVID-19 outbreak","volume":"158","author":[{"family":"Wang","given":"Pengfei"},{"family":"Chen","given":"Kaiyu"},{"family":"Zhu","given":"Shengqiang"},{"family":"Wang","given":"Peng"},{"family":"Zhang","given":"Hongliang"}],"issued":{"date-parts":[["2020",7]]}}}],"schema":"https://github.com/citation-style-language/schema/raw/master/csl-citation.json"} </w:instrText>
      </w:r>
      <w:r w:rsidR="00F128A2" w:rsidRPr="00B54785">
        <w:rPr>
          <w:rFonts w:ascii="Times New Roman" w:hAnsi="Times New Roman"/>
          <w:kern w:val="0"/>
          <w:szCs w:val="21"/>
        </w:rPr>
        <w:fldChar w:fldCharType="separate"/>
      </w:r>
      <w:r w:rsidR="0068425B" w:rsidRPr="00B54785">
        <w:rPr>
          <w:rFonts w:ascii="Times New Roman" w:hAnsi="Times New Roman"/>
        </w:rPr>
        <w:t>(Tian et al., 2020; Wang, Chen, Zhu, Wang, &amp; Zhang, 2020)</w:t>
      </w:r>
      <w:r w:rsidR="00F128A2" w:rsidRPr="00B54785">
        <w:rPr>
          <w:rFonts w:ascii="Times New Roman" w:hAnsi="Times New Roman"/>
          <w:kern w:val="0"/>
          <w:szCs w:val="21"/>
        </w:rPr>
        <w:fldChar w:fldCharType="end"/>
      </w:r>
      <w:r w:rsidR="00E90F78" w:rsidRPr="00B54785">
        <w:rPr>
          <w:rFonts w:ascii="Times New Roman" w:hAnsi="Times New Roman"/>
          <w:kern w:val="0"/>
          <w:szCs w:val="21"/>
        </w:rPr>
        <w:t xml:space="preserve">. </w:t>
      </w:r>
      <w:r w:rsidRPr="00B54785">
        <w:rPr>
          <w:rFonts w:ascii="Times New Roman" w:hAnsi="Times New Roman"/>
          <w:kern w:val="0"/>
          <w:szCs w:val="21"/>
        </w:rPr>
        <w:t>Meanwhile,</w:t>
      </w:r>
      <w:r w:rsidR="0054623E">
        <w:rPr>
          <w:rFonts w:ascii="Times New Roman" w:hAnsi="Times New Roman"/>
          <w:kern w:val="0"/>
          <w:szCs w:val="21"/>
        </w:rPr>
        <w:t xml:space="preserve"> </w:t>
      </w:r>
      <w:r w:rsidRPr="00B54785">
        <w:rPr>
          <w:rFonts w:ascii="Times New Roman" w:hAnsi="Times New Roman"/>
          <w:kern w:val="0"/>
          <w:szCs w:val="21"/>
        </w:rPr>
        <w:t>air quality</w:t>
      </w:r>
      <w:r w:rsidR="0054623E">
        <w:rPr>
          <w:rFonts w:ascii="Times New Roman" w:hAnsi="Times New Roman"/>
          <w:kern w:val="0"/>
          <w:szCs w:val="21"/>
        </w:rPr>
        <w:t xml:space="preserve"> </w:t>
      </w:r>
      <w:r w:rsidR="0054623E">
        <w:rPr>
          <w:rFonts w:ascii="Times New Roman" w:hAnsi="Times New Roman" w:hint="eastAsia"/>
          <w:kern w:val="0"/>
          <w:szCs w:val="21"/>
        </w:rPr>
        <w:t>wa</w:t>
      </w:r>
      <w:r w:rsidR="0054623E">
        <w:rPr>
          <w:rFonts w:ascii="Times New Roman" w:hAnsi="Times New Roman"/>
          <w:kern w:val="0"/>
          <w:szCs w:val="21"/>
        </w:rPr>
        <w:t>s improved as a side effect</w:t>
      </w:r>
      <w:r w:rsidRPr="00B54785">
        <w:rPr>
          <w:rFonts w:ascii="Times New Roman" w:hAnsi="Times New Roman"/>
          <w:kern w:val="0"/>
          <w:szCs w:val="21"/>
        </w:rPr>
        <w:t>. Studies have shown that the concentration</w:t>
      </w:r>
      <w:r w:rsidR="00E90F78" w:rsidRPr="00B54785">
        <w:rPr>
          <w:rFonts w:ascii="Times New Roman" w:hAnsi="Times New Roman"/>
          <w:kern w:val="0"/>
          <w:szCs w:val="21"/>
        </w:rPr>
        <w:t>s</w:t>
      </w:r>
      <w:r w:rsidRPr="00B54785">
        <w:rPr>
          <w:rFonts w:ascii="Times New Roman" w:hAnsi="Times New Roman"/>
          <w:kern w:val="0"/>
          <w:szCs w:val="21"/>
        </w:rPr>
        <w:t xml:space="preserve"> of major pollutants decreased significantly </w:t>
      </w:r>
      <w:r w:rsidR="00224EC0" w:rsidRPr="00B54785">
        <w:rPr>
          <w:rFonts w:ascii="Times New Roman" w:hAnsi="Times New Roman"/>
          <w:kern w:val="0"/>
          <w:szCs w:val="21"/>
        </w:rPr>
        <w:t>in</w:t>
      </w:r>
      <w:r w:rsidRPr="00B54785">
        <w:rPr>
          <w:rFonts w:ascii="Times New Roman" w:hAnsi="Times New Roman"/>
          <w:kern w:val="0"/>
          <w:szCs w:val="21"/>
        </w:rPr>
        <w:t xml:space="preserve"> the lockdown </w:t>
      </w:r>
      <w:r w:rsidR="00E90F78" w:rsidRPr="00B54785">
        <w:rPr>
          <w:rFonts w:ascii="Times New Roman" w:hAnsi="Times New Roman"/>
          <w:szCs w:val="21"/>
        </w:rPr>
        <w:fldChar w:fldCharType="begin"/>
      </w:r>
      <w:r w:rsidR="0068425B" w:rsidRPr="00B54785">
        <w:rPr>
          <w:rFonts w:ascii="Times New Roman" w:hAnsi="Times New Roman"/>
          <w:szCs w:val="21"/>
        </w:rPr>
        <w:instrText xml:space="preserve"> ADDIN ZOTERO_ITEM CSL_CITATION {"citationID":"5NXcJyJl","properties":{"formattedCitation":"(Chu, Zhang, Liu, Ma, &amp; He, 2020; Li et al., 2020; Lian et al., 2020)","plainCitation":"(Chu, Zhang, Liu, Ma, &amp; He, 2020; Li et al., 2020; Lian et al., 2020)","noteIndex":0},"citationItems":[{"id":187,"uris":["http://zotero.org/users/local/Q7vN0apP/items/CZ3EUVZB"],"uri":["http://zotero.org/users/local/Q7vN0apP/items/CZ3EUVZB"],"itemData":{"id":187,"type":"article-journal","abstract":"A series of strict lockdown measures were implemented in the areas of China worst affected by coronavirus disease 19, including Wuhan, to prevent the disease spreading. The lockdown had a substantial environmental impact, because traffic pollution and industrial emissions are important factors affecting air quality and public health in the region. After the lockdown, the average monthly air quality index (AQI) in Wuhan was 59.7, which is 33.9% lower than that before the lockdown (January 23, 2020) and 47.5% lower than that during the corresponding period (113.6) from 2015 to 2019. Compared with the conditions before the lockdown, fine particulate matter (PM2.5) decreased by 36.9% and remained the main pollutant. Nitrogen dioxide (NO2) showed the largest decrease of approximately 53.3%, and ozone (O3) increased by 116.6%. The proportions of fixed-source emissions and transported external-source emissions in this area increased. After the lockdown, O3 pollution was highly negatively correlated with the NO2 concentration, and the radiation increase caused by the PM2.5 reduction was not the main reason for the increase in O3. This indicates that the generation of secondary pollutants is influenced by multiple factors and is not only governed by emission reduction.","container-title":"Science of The Total Environment","DOI":"10.1016/j.scitotenv.2020.140556","ISSN":"0048-9697","journalAbbreviation":"Science of The Total Environment","language":"en","page":"140556","source":"ScienceDirect","title":"Impact of city lockdown on the air quality of COVID-19-hit of Wuhan city","volume":"742","author":[{"family":"Lian","given":"Xinbo"},{"family":"Huang","given":"Jianping"},{"family":"Huang","given":"Rujin"},{"family":"Liu","given":"Chuwei"},{"family":"Wang","given":"Lina"},{"family":"Zhang","given":"Tinghan"}],"issued":{"date-parts":[["2020",11,10]]}}},{"id":16,"uris":["http://zotero.org/users/local/Q7vN0apP/items/8GCNAXS5"],"uri":["http://zotero.org/users/local/Q7vN0apP/items/8GCNAXS5"],"itemData":{"id":16,"type":"article-journal","container-title":"Science of The Total Environment","DOI":"10.1016/j.scitotenv.2020.139282","ISSN":"00489697","journalAbbreviation":"Science of The Total Environment","language":"en","page":"139282","source":"DOI.org (Crossref)","title":"Air quality changes during the COVID-19 lockdown over the Yangtze River Delta Region: An insight into the impact of human activity pattern changes on air pollution variation","title-short":"Air quality changes during the COVID-19 lockdown over the Yangtze River Delta Region","volume":"732","author":[{"family":"Li","given":"Li"},{"family":"Li","given":"Qing"},{"family":"Huang","given":"Ling"},{"family":"Wang","given":"Qian"},{"family":"Zhu","given":"Ansheng"},{"family":"Xu","given":"Jian"},{"family":"Liu","given":"Ziyi"},{"family":"Li","given":"Hongli"},{"family":"Shi","given":"Lishu"},{"family":"Li","given":"Rui"},{"family":"Azari","given":"Majid"},{"family":"Wang","given":"Yangjun"},{"family":"Zhang","given":"Xiaojuan"},{"family":"Liu","given":"Zhiqiang"},{"family":"Zhu","given":"Yonghui"},{"family":"Zhang","given":"Kun"},{"family":"Xue","given":"Shuhui"},{"family":"Ooi","given":"Maggie Chel Gee"},{"family":"Zhang","given":"Dongping"},{"family":"Chan","given":"Andy"}],"issued":{"date-parts":[["2020",8]]}}},{"id":164,"uris":["http://zotero.org/users/local/Q7vN0apP/items/Z98W96YL"],"uri":["http://zotero.org/users/local/Q7vN0apP/items/Z98W96YL"],"itemData":{"id":164,"type":"article-journal","abstract":"The strict control measures and social lockdowns initiated to combat COVID-19 epidemic have had a notable impact on air pollutant concentrations. According to observation data obtained from the China National Environmental Monitoring Center, compared to levels in 2019, the average concentration of NO2 in early 2020 during COVID-19 epidemic has decreased by 53%, 50%, and 30% in Wuhan city, Hubei Province (Wuhan excluded), and China (Hubei excluded), respectively. Simultaneously, PM2.5 concentration has decreased by 35%, 29%, and 19% in Wuhan, Hubei (Wuhan excluded), and China (Hubei excluded), respectively. Less significant declines have also been found for SO2 and CO concentrations. We also analyzed the temporal variation and spatial distribution of air pollutant concentrations in China during COVID-19 epidemic. The decreases in PM2.5 and NO2 concentrations showed relatively consistent temporal variation and spatial distribution. These results support control of NOx to further reduce PM2.5 pollution in China. The concurrent decrease in NOx and PM2.5 concentrations resulted in an increase of O3 concentrations across China during COVID-19 epidemic, indicating that coordinated control of other pollutants is needed.","container-title":"Journal of Environmental Sciences","DOI":"10.1016/j.jes.2020.06.031","ISSN":"1001-0742","journalAbbreviation":"Journal of Environmental Sciences","language":"en","source":"ScienceDirect","title":"Significant concurrent decrease in PM2.5 and NO2 concentrations in China during COVID-19 epidemic","URL":"http://www.sciencedirect.com/science/article/pii/S1001074220302886","author":[{"family":"Chu","given":"Biwu"},{"family":"Zhang","given":"Shuping"},{"family":"Liu","given":"Jun"},{"family":"Ma","given":"Qingxin"},{"family":"He","given":"Hong"}],"accessed":{"date-parts":[["2020",7,18]]},"issued":{"date-parts":[["2020",7,1]]}}}],"schema":"https://github.com/citation-style-language/schema/raw/master/csl-citation.json"} </w:instrText>
      </w:r>
      <w:r w:rsidR="00E90F78" w:rsidRPr="00B54785">
        <w:rPr>
          <w:rFonts w:ascii="Times New Roman" w:hAnsi="Times New Roman"/>
          <w:szCs w:val="21"/>
        </w:rPr>
        <w:fldChar w:fldCharType="separate"/>
      </w:r>
      <w:r w:rsidR="0068425B" w:rsidRPr="00B54785">
        <w:rPr>
          <w:rFonts w:ascii="Times New Roman" w:hAnsi="Times New Roman"/>
        </w:rPr>
        <w:t>(Chu, Zhang, Liu, Ma, &amp; He, 2020; Li et al., 2020; Lian et al., 2020)</w:t>
      </w:r>
      <w:r w:rsidR="00E90F78" w:rsidRPr="00B54785">
        <w:rPr>
          <w:rFonts w:ascii="Times New Roman" w:hAnsi="Times New Roman"/>
          <w:szCs w:val="21"/>
        </w:rPr>
        <w:fldChar w:fldCharType="end"/>
      </w:r>
      <w:r w:rsidRPr="00B54785">
        <w:rPr>
          <w:rFonts w:ascii="Times New Roman" w:hAnsi="Times New Roman"/>
          <w:kern w:val="0"/>
          <w:szCs w:val="21"/>
        </w:rPr>
        <w:t xml:space="preserve">. However, the lockdown measures did not reduce the concentration of some air pollutants. The ozone concentration continued to rise, and the </w:t>
      </w:r>
      <w:r w:rsidR="0030716A" w:rsidRPr="00B54785">
        <w:rPr>
          <w:rFonts w:ascii="Times New Roman" w:hAnsi="Times New Roman"/>
          <w:kern w:val="0"/>
          <w:szCs w:val="21"/>
        </w:rPr>
        <w:t>SO</w:t>
      </w:r>
      <w:r w:rsidR="0030716A" w:rsidRPr="00B54785">
        <w:rPr>
          <w:rFonts w:ascii="Times New Roman" w:hAnsi="Times New Roman"/>
          <w:kern w:val="0"/>
          <w:szCs w:val="21"/>
          <w:vertAlign w:val="subscript"/>
        </w:rPr>
        <w:t>2</w:t>
      </w:r>
      <w:r w:rsidRPr="00B54785">
        <w:rPr>
          <w:rFonts w:ascii="Times New Roman" w:hAnsi="Times New Roman"/>
          <w:kern w:val="0"/>
          <w:szCs w:val="21"/>
        </w:rPr>
        <w:t xml:space="preserve"> concentration in some areas </w:t>
      </w:r>
      <w:r w:rsidR="00F2304E" w:rsidRPr="00B54785">
        <w:rPr>
          <w:rFonts w:ascii="Times New Roman" w:hAnsi="Times New Roman"/>
          <w:kern w:val="0"/>
          <w:szCs w:val="21"/>
        </w:rPr>
        <w:t>barely changed</w:t>
      </w:r>
      <w:r w:rsidRPr="00B54785">
        <w:rPr>
          <w:rFonts w:ascii="Times New Roman" w:hAnsi="Times New Roman"/>
          <w:kern w:val="0"/>
          <w:szCs w:val="21"/>
        </w:rPr>
        <w:t xml:space="preserve"> </w:t>
      </w:r>
      <w:r w:rsidR="00E90F78" w:rsidRPr="00B54785">
        <w:rPr>
          <w:rFonts w:ascii="Times New Roman" w:hAnsi="Times New Roman"/>
          <w:szCs w:val="21"/>
        </w:rPr>
        <w:fldChar w:fldCharType="begin"/>
      </w:r>
      <w:r w:rsidR="00B54785" w:rsidRPr="00B54785">
        <w:rPr>
          <w:rFonts w:ascii="Times New Roman" w:hAnsi="Times New Roman"/>
          <w:szCs w:val="21"/>
        </w:rPr>
        <w:instrText xml:space="preserve"> ADDIN ZOTERO_ITEM CSL_CITATION {"citationID":"7AowhuGr","properties":{"formattedCitation":"(Almond, Du, &amp; Zhang, 2020; Li et al., 2020; Y. Wang et al., 2020)","plainCitation":"(Almond, Du, &amp; Zhang, 2020; Li et al., 2020; Y. Wang et al., 2020)","dontUpdate":true,"noteIndex":0},"citationItems":[{"id":4,"uris":["http://zotero.org/users/local/Q7vN0apP/items/K8KKQJ5J"],"uri":["http://zotero.org/users/local/Q7vN0apP/items/K8KKQJ5J"],"itemData":{"id":4,"type":"article-journal","abstract":"Measures taken to control the disease (Covid-19) caused by the novel coronavirus dramatically reduced the number of vehicles on the road and diminished factory production. For this study, changes in the air quality index (AQI) and the concentrations of six air pollutants (PM2.5, PM10, CO, SO2, NO2, and O3) were evaluated during the Covid-19 control period in northern China. Overall, the air quality improved, most likely due to reduced emissions from the transportation and secondary industrial sectors. Speciﬁcally, the transportation sector was linked to the NO2 emission reductions, while lower emissions from secondary industries were the major cause for the reductions of PM2.5 and CO. The reduction in SO2 concentrations was only linked to the industrial sector. However, the reductions in emissions did not fully eliminate air pollution, and O3 actually increased, possibly because lower ﬁne particle loadings led to less scavenging of HO2 and as a result greater O3 production. These results also highlight need to control emissions from the residential sector.","container-title":"Science of The Total Environment","DOI":"10.1016/j.scitotenv.2020.139133","ISSN":"00489697","journalAbbreviation":"Science of The Total Environment","language":"en","page":"139133","source":"DOI.org (Crossref)","title":"Changes in air quality related to the control of coronavirus in China: Implications for traffic and industrial emissions","title-short":"Changes in air quality related to the control of coronavirus in China","volume":"731","author":[{"family":"Wang","given":"Yichen"},{"family":"Yuan","given":"Yuan"},{"family":"Wang","given":"Qiyuan"},{"family":"Liu","given":"ChenGuang"},{"family":"Zhi","given":"Qiang"},{"family":"Cao","given":"Junji"}],"issued":{"date-parts":[["2020",8]]}}},{"id":16,"uris":["http://zotero.org/users/local/Q7vN0apP/items/8GCNAXS5"],"uri":["http://zotero.org/users/local/Q7vN0apP/items/8GCNAXS5"],"itemData":{"id":16,"type":"article-journal","container-title":"Science of The Total Environment","DOI":"10.1016/j.scitotenv.2020.139282","ISSN":"00489697","journalAbbreviation":"Science of The Total Environment","language":"en","page":"139282","source":"DOI.org (Crossref)","title":"Air quality changes during the COVID-19 lockdown over the Yangtze River Delta Region: An insight into the impact of human activity pattern changes on air pollution variation","title-short":"Air quality changes during the COVID-19 lockdown over the Yangtze River Delta Region","volume":"732","author":[{"family":"Li","given":"Li"},{"family":"Li","given":"Qing"},{"family":"Huang","given":"Ling"},{"family":"Wang","given":"Qian"},{"family":"Zhu","given":"Ansheng"},{"family":"Xu","given":"Jian"},{"family":"Liu","given":"Ziyi"},{"family":"Li","given":"Hongli"},{"family":"Shi","given":"Lishu"},{"family":"Li","given":"Rui"},{"family":"Azari","given":"Majid"},{"family":"Wang","given":"Yangjun"},{"family":"Zhang","given":"Xiaojuan"},{"family":"Liu","given":"Zhiqiang"},{"family":"Zhu","given":"Yonghui"},{"family":"Zhang","given":"Kun"},{"family":"Xue","given":"Shuhui"},{"family":"Ooi","given":"Maggie Chel Gee"},{"family":"Zhang","given":"Dongping"},{"family":"Chan","given":"Andy"}],"issued":{"date-parts":[["2020",8]]}}},{"id":94,"uris":["http://zotero.org/users/local/Q7vN0apP/items/42MX2FPR"],"uri":["http://zotero.org/users/local/Q7vN0apP/items/42MX2FPR"],"itemData":{"id":94,"type":"report","abstract":"Reductions in ambient pollution have been taken as an indisputable \"silver lining\" to the COVID-19 Pandemic. Indeed, worldwide economic contraction induced by COVID-19 lockdowns should generate global air quality improvements ceteris paribus, including to China's notoriously-poor air quality. We analyze China's official pollution monitor data and account for the large, recurrent improvement in air quality following Lunar New Year (LNY), which essentially coincided with lock-downs in 2020. With the important exception of NO2, China's air quality improvements in 2020 are smaller than we should expect near the pandemic's epicenter: Hubei province. Compared with LNY improvements experienced in 2018 and 2019 in Hubei, we see smaller improvements in SO2 while ozone concentrations increased in both relative and absolute terms (roughly doubling). Similar patterns are found for the six provinces neighboring Hubei. We conclude that COVID-19 had ambiguous impacts on China's pollution, with evidence of relative deterioration in air quality near the Pandemic's epicenter.","event-place":"Cambridge, MA","language":"en","note":"DOI: 10.3386/w27086","number":"w27086","page":"w27086","publisher":"National Bureau of Economic Research","publisher-place":"Cambridge, MA","source":"DOI.org (Crossref)","title":"Ambiguous Pollution Response to COVID-19 in China","URL":"http://www.nber.org/papers/w27086.pdf","author":[{"family":"Almond","given":"Douglas"},{"family":"Du","given":"Xinming"},{"family":"Zhang","given":"Shuang"}],"accessed":{"date-parts":[["2020",7,16]]},"issued":{"date-parts":[["2020",5]]}}}],"schema":"https://github.com/citation-style-language/schema/raw/master/csl-citation.json"} </w:instrText>
      </w:r>
      <w:r w:rsidR="00E90F78" w:rsidRPr="00B54785">
        <w:rPr>
          <w:rFonts w:ascii="Times New Roman" w:hAnsi="Times New Roman"/>
          <w:szCs w:val="21"/>
        </w:rPr>
        <w:fldChar w:fldCharType="separate"/>
      </w:r>
      <w:r w:rsidR="0068425B" w:rsidRPr="00B54785">
        <w:rPr>
          <w:rFonts w:ascii="Times New Roman" w:hAnsi="Times New Roman"/>
        </w:rPr>
        <w:t>(Almond, Du, &amp; Zhang, 2020; Li et al., 2020; Wang et al., 2020)</w:t>
      </w:r>
      <w:r w:rsidR="00E90F78" w:rsidRPr="00B54785">
        <w:rPr>
          <w:rFonts w:ascii="Times New Roman" w:hAnsi="Times New Roman"/>
          <w:szCs w:val="21"/>
        </w:rPr>
        <w:fldChar w:fldCharType="end"/>
      </w:r>
      <w:r w:rsidRPr="00B54785">
        <w:rPr>
          <w:rFonts w:ascii="Times New Roman" w:hAnsi="Times New Roman"/>
          <w:kern w:val="0"/>
          <w:szCs w:val="21"/>
        </w:rPr>
        <w:t>.</w:t>
      </w:r>
      <w:r w:rsidR="00E90F78" w:rsidRPr="00B54785">
        <w:rPr>
          <w:rFonts w:ascii="Times New Roman" w:hAnsi="Times New Roman"/>
          <w:kern w:val="0"/>
          <w:szCs w:val="21"/>
        </w:rPr>
        <w:t xml:space="preserve"> </w:t>
      </w:r>
    </w:p>
    <w:p w14:paraId="55363754" w14:textId="47F9923B" w:rsidR="00C56BE9" w:rsidRPr="00B54785" w:rsidRDefault="006A020A" w:rsidP="002E31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Times New Roman" w:hAnsi="Times New Roman"/>
          <w:kern w:val="0"/>
          <w:szCs w:val="21"/>
        </w:rPr>
      </w:pPr>
      <w:r w:rsidRPr="00B54785">
        <w:rPr>
          <w:rFonts w:ascii="Times New Roman" w:hAnsi="Times New Roman"/>
          <w:szCs w:val="21"/>
        </w:rPr>
        <w:t>The lockdown measures for COVID-19 were conducted in the whole country and lasted for months. Although the air quality in some part</w:t>
      </w:r>
      <w:r w:rsidR="00F2304E" w:rsidRPr="00B54785">
        <w:rPr>
          <w:rFonts w:ascii="Times New Roman" w:hAnsi="Times New Roman"/>
          <w:szCs w:val="21"/>
        </w:rPr>
        <w:t>s</w:t>
      </w:r>
      <w:r w:rsidRPr="00B54785">
        <w:rPr>
          <w:rFonts w:ascii="Times New Roman" w:hAnsi="Times New Roman"/>
          <w:szCs w:val="21"/>
        </w:rPr>
        <w:t xml:space="preserve"> of China was once </w:t>
      </w:r>
      <w:r w:rsidR="00F2304E" w:rsidRPr="00B54785">
        <w:rPr>
          <w:rFonts w:ascii="Times New Roman" w:hAnsi="Times New Roman"/>
          <w:szCs w:val="21"/>
        </w:rPr>
        <w:t xml:space="preserve">suddenly </w:t>
      </w:r>
      <w:r w:rsidRPr="00B54785">
        <w:rPr>
          <w:rFonts w:ascii="Times New Roman" w:hAnsi="Times New Roman"/>
          <w:szCs w:val="21"/>
        </w:rPr>
        <w:t xml:space="preserve">improved during APEC and Olympic Games due to short-term intervention </w:t>
      </w:r>
      <w:r w:rsidRPr="00B54785">
        <w:rPr>
          <w:rFonts w:ascii="Times New Roman" w:hAnsi="Times New Roman"/>
          <w:szCs w:val="21"/>
        </w:rPr>
        <w:fldChar w:fldCharType="begin"/>
      </w:r>
      <w:r w:rsidR="00552929" w:rsidRPr="00B54785">
        <w:rPr>
          <w:rFonts w:ascii="Times New Roman" w:hAnsi="Times New Roman"/>
          <w:szCs w:val="21"/>
        </w:rPr>
        <w:instrText xml:space="preserve"> ADDIN ZOTERO_ITEM CSL_CITATION {"citationID":"yHtQTuJX","properties":{"formattedCitation":"(Y. Chen, Jin, Kumar, &amp; Shi, 2013; Cheng et al., 2016)","plainCitation":"(Y. Chen, Jin, Kumar, &amp; Shi, 2013; Cheng et al., 2016)","dontUpdate":true,"noteIndex":0},"citationItems":[{"id":88,"uris":["http://zotero.org/users/local/Q7vN0apP/items/LSJLM6JJ"],"uri":["http://zotero.org/users/local/Q7vN0apP/items/LSJLM6JJ"],"itemData":{"id":88,"type":"article-journal","abstract":"To prepare for the 2008 Olympic Games, China adopted a number of radical measures to improve air quality. Using the officially reported air pollution index (API) from 2000 to 2009, we show that these measures improved the API of Beijing during and a little after the Games, but a significant proportion of the effect faded away by October 2009. For comparison, we also analyze an objective and indirect measure of air quality at a high spatial resolution – aerosol optimal depth (AOD), derived using the data from NASA satellites. The AOD analysis confirms the real but temporary improvement in air quality, it also shows a significant correlation between air quality improvement and the timing and location of plant closure and traffic control. These results suggest that it is possible to achieve real environmental improvement via stringent policy interventions, but for how long the effects of these interventions will last will largely depend on the continuation of the interventions.","container-title":"Journal of Environmental Economics and Management","DOI":"10.1016/j.jeem.2013.06.005","ISSN":"0095-0696","issue":"3","journalAbbreviation":"Journal of Environmental Economics and Management","language":"en","page":"424-443","source":"ScienceDirect","title":"The promise of Beijing: Evaluating the impact of the 2008 Olympic Games on air quality","title-short":"The promise of Beijing","volume":"66","author":[{"family":"Chen","given":"Yuyu"},{"family":"Jin","given":"Ginger Zhe"},{"family":"Kumar","given":"Naresh"},{"family":"Shi","given":"Guang"}],"issued":{"date-parts":[["2013",11,1]]}}},{"id":91,"uris":["http://zotero.org/users/local/Q7vN0apP/items/ZFTX85LA"],"uri":["http://zotero.org/users/local/Q7vN0apP/items/ZFTX85LA"],"itemData":{"id":91,"type":"article-journal","abstract":"Variations of air quality, meteorological conditions and the effect of pollution control measures on particle matter concentrations in Beijing were all analyzed during APEC (from 1st to 12th in November) in 2014 based on the atmospheric pollutant monitoring data, monitoring components of PM2.5, meteorological and remote sensing data and CMB model. The results showed that the average concentrations of PM2.5, PM10, SO2, NO2 were 43,62,8,46 [g.m respectively during APEC and the average concentrations of PM2.5, PM10, SO2, NO2 were decreased by 45%, 43%, 64% and 31% compared to those in the same period of the last 5 years (PM2. was the average of the last 2 years); the concentrations of PM25 at different sites were decreased by 27.4%-35.5%; the concentrations of PM2.5 in the center of city and northern mountainous areas were the lowest, which dropped by 30%-45% compared to those in the same period of the last 5 years while in the southern area the decrement was below 25%; the main component SO4(2-), the substance of the crust, and NO3- were decreased by 50%, 76%, 35% respectively compared to those in the same period in 2013 and the chemical mass balance (CMB) model analysis results indicated that contributions of coal boiler, dust, motor vehicle were 2%, 7%, 30% respectively during APEC; air pollution control measures (coal, dust and traffic management) had a significant effect on reducing pollutant emissions and the pollutant emissions control reduced the concentration peak and delayed the accumulation speed.","container-title":"Huan Jing Ke Xue= Huanjing Kexue","ISSN":"0250-3301","issue":"1","journalAbbreviation":"Huan Jing Ke Xue","language":"chi","note":"PMID: 27078942","page":"66-73","source":"PubMed","title":"[Improvement of Air Quality During APEC in Beijing in 2014]","volume":"37","author":[{"family":"Cheng","given":"Nian-liang"},{"family":"Li","given":"Yun-ting"},{"family":"Zhang","given":"Da-wei"},{"family":"Chen","given":"Tian"},{"family":"Li","given":"Ling-jun"},{"family":"Li","given":"Jin"},{"family":"Jiang","given":"Lei"}],"issued":{"date-parts":[["2016",1,15]]}}}],"schema":"https://github.com/citation-style-language/schema/raw/master/csl-citation.json"} </w:instrText>
      </w:r>
      <w:r w:rsidRPr="00B54785">
        <w:rPr>
          <w:rFonts w:ascii="Times New Roman" w:hAnsi="Times New Roman"/>
          <w:szCs w:val="21"/>
        </w:rPr>
        <w:fldChar w:fldCharType="separate"/>
      </w:r>
      <w:r w:rsidR="004B767A" w:rsidRPr="00B54785">
        <w:rPr>
          <w:rFonts w:ascii="Times New Roman" w:hAnsi="Times New Roman"/>
        </w:rPr>
        <w:t>(Chen, Jin, Kumar, &amp; Shi, 2013; Cheng et al., 2016)</w:t>
      </w:r>
      <w:r w:rsidRPr="00B54785">
        <w:rPr>
          <w:rFonts w:ascii="Times New Roman" w:hAnsi="Times New Roman"/>
          <w:szCs w:val="21"/>
        </w:rPr>
        <w:fldChar w:fldCharType="end"/>
      </w:r>
      <w:r w:rsidRPr="00B54785">
        <w:rPr>
          <w:rFonts w:ascii="Times New Roman" w:hAnsi="Times New Roman"/>
          <w:szCs w:val="21"/>
        </w:rPr>
        <w:t xml:space="preserve">, the results of </w:t>
      </w:r>
      <w:r w:rsidR="00F2304E" w:rsidRPr="00B54785">
        <w:rPr>
          <w:rFonts w:ascii="Times New Roman" w:hAnsi="Times New Roman"/>
          <w:szCs w:val="21"/>
        </w:rPr>
        <w:t xml:space="preserve">the long-term and large scale </w:t>
      </w:r>
      <w:r w:rsidRPr="00B54785">
        <w:rPr>
          <w:rFonts w:ascii="Times New Roman" w:hAnsi="Times New Roman"/>
          <w:szCs w:val="21"/>
        </w:rPr>
        <w:t>lockdown could be different.</w:t>
      </w:r>
      <w:r w:rsidR="004616BF" w:rsidRPr="00B54785">
        <w:rPr>
          <w:rFonts w:ascii="Times New Roman" w:hAnsi="Times New Roman" w:hint="eastAsia"/>
          <w:kern w:val="0"/>
          <w:szCs w:val="21"/>
        </w:rPr>
        <w:t> </w:t>
      </w:r>
      <w:r w:rsidR="0033310F" w:rsidRPr="00B54785">
        <w:rPr>
          <w:rFonts w:ascii="Times New Roman" w:hAnsi="Times New Roman"/>
          <w:kern w:val="0"/>
          <w:szCs w:val="21"/>
        </w:rPr>
        <w:t>Many studies about the lockdown impacts on air pollutants have been conducted,</w:t>
      </w:r>
      <w:r w:rsidR="0033310F">
        <w:rPr>
          <w:rFonts w:ascii="Times New Roman" w:hAnsi="Times New Roman"/>
          <w:kern w:val="0"/>
          <w:szCs w:val="21"/>
        </w:rPr>
        <w:t xml:space="preserve"> mainly focusing on a particular region that shares similar climate and socioeconomic features or discussing general features of the whole country</w:t>
      </w:r>
      <w:r w:rsidR="0033310F" w:rsidRPr="00B54785">
        <w:rPr>
          <w:rFonts w:ascii="Times New Roman" w:hAnsi="Times New Roman"/>
          <w:kern w:val="0"/>
          <w:szCs w:val="21"/>
        </w:rPr>
        <w:t xml:space="preserve"> </w:t>
      </w:r>
      <w:r w:rsidR="0033310F" w:rsidRPr="00B54785">
        <w:rPr>
          <w:rFonts w:ascii="Times New Roman" w:hAnsi="Times New Roman"/>
          <w:kern w:val="0"/>
          <w:szCs w:val="21"/>
        </w:rPr>
        <w:fldChar w:fldCharType="begin"/>
      </w:r>
      <w:r w:rsidR="0033310F" w:rsidRPr="00B54785">
        <w:rPr>
          <w:rFonts w:ascii="Times New Roman" w:hAnsi="Times New Roman"/>
          <w:kern w:val="0"/>
          <w:szCs w:val="21"/>
        </w:rPr>
        <w:instrText xml:space="preserve"> ADDIN ZOTERO_ITEM CSL_CITATION {"citationID":"vR9j4Pq7","properties":{"formattedCitation":"(Bao &amp; Zhang, 2020; Chu et al., 2020; Li et al., 2020; Lian et al., 2020)","plainCitation":"(Bao &amp; Zhang, 2020; Chu et al., 2020; Li et al., 2020; Lian et al., 2020)","noteIndex":0},"citationItems":[{"id":253,"uris":["http://zotero.org/users/local/Q7vN0apP/items/WMAD2DCC"],"uri":["http://zotero.org/users/local/Q7vN0apP/items/WMAD2DCC"],"itemData":{"id":253,"type":"article-journal","abstract":"Responding to the ongoing novel coronavirus (agent of COVID-19) outbreak, China implemented “the largest quarantine in human history” in Wuhan on 23 January 2020. Similar quarantine measures were imposed on other Chinese cities within days. Human mobility and relevant production and consumption activities have since decreased signiﬁcantly. As a likely side effect of this decrease, many regions have recorded signiﬁcant reductions in air pollution. We employed daily air pollution data and Intracity Migration Index (IMI) data form Baidu between 1 January and 21 March 2020 for 44 cities in northern China to examine whether, how, and to what extent travel restrictions affected air quality. On the basis of this quantitative analysis, we reached the following conclusions: (1) The reduction of air pollution was strongly associated with travel restrictions during this pandemic—on average, the air quality index (AQI) decreased by 7.80%, and ﬁve air pollutants (i.e., SO2, PM2.5, PM10, NO2, and CO) decreased by 6.76%, 5.93%, 13.66%, 24.67%, and 4.58%, respectively. (2) Mechanism analysis illustrated that the lockdowns of 44 cities reduced human movements by 69.85%, and a reduction in the AQI, PM2.5, and CO was partially mediated by human mobility, and SO2, PM10, and NO2 were completely mediated. (3) Our ﬁndings highlight the importance of understanding the role of green production and consumption.","container-title":"Science of The Total Environment","DOI":"10.1016/j.scitotenv.2020.139052","ISSN":"00489697","journalAbbreviation":"Science of The Total Environment","language":"en","page":"139052","source":"DOI.org (Crossref)","title":"Does lockdown reduce air pollution? Evidence from 44 cities in northern China","title-short":"Does lockdown reduce air pollution?","volume":"731","author":[{"family":"Bao","given":"Rui"},{"family":"Zhang","given":"Acheng"}],"issued":{"date-parts":[["2020",8]]}}},{"id":164,"uris":["http://zotero.org/users/local/Q7vN0apP/items/Z98W96YL"],"uri":["http://zotero.org/users/local/Q7vN0apP/items/Z98W96YL"],"itemData":{"id":164,"type":"article-journal","abstract":"The strict control measures and social lockdowns initiated to combat COVID-19 epidemic have had a notable impact on air pollutant concentrations. According to observation data obtained from the China National Environmental Monitoring Center, compared to levels in 2019, the average concentration of NO2 in early 2020 during COVID-19 epidemic has decreased by 53%, 50%, and 30% in Wuhan city, Hubei Province (Wuhan excluded), and China (Hubei excluded), respectively. Simultaneously, PM2.5 concentration has decreased by 35%, 29%, and 19% in Wuhan, Hubei (Wuhan excluded), and China (Hubei excluded), respectively. Less significant declines have also been found for SO2 and CO concentrations. We also analyzed the temporal variation and spatial distribution of air pollutant concentrations in China during COVID-19 epidemic. The decreases in PM2.5 and NO2 concentrations showed relatively consistent temporal variation and spatial distribution. These results support control of NOx to further reduce PM2.5 pollution in China. The concurrent decrease in NOx and PM2.5 concentrations resulted in an increase of O3 concentrations across China during COVID-19 epidemic, indicating that coordinated control of other pollutants is needed.","container-title":"Journal of Environmental Sciences","DOI":"10.1016/j.jes.2020.06.031","ISSN":"1001-0742","journalAbbreviation":"Journal of Environmental Sciences","language":"en","source":"ScienceDirect","title":"Significant concurrent decrease in PM2.5 and NO2 concentrations in China during COVID-19 epidemic","URL":"http://www.sciencedirect.com/science/article/pii/S1001074220302886","author":[{"family":"Chu","given":"Biwu"},{"family":"Zhang","given":"Shuping"},{"family":"Liu","given":"Jun"},{"family":"Ma","given":"Qingxin"},{"family":"He","given":"Hong"}],"accessed":{"date-parts":[["2020",7,18]]},"issued":{"date-parts":[["2020",7,1]]}}},{"id":16,"uris":["http://zotero.org/users/local/Q7vN0apP/items/8GCNAXS5"],"uri":["http://zotero.org/users/local/Q7vN0apP/items/8GCNAXS5"],"itemData":{"id":16,"type":"article-journal","container-title":"Science of The Total Environment","DOI":"10.1016/j.scitotenv.2020.139282","ISSN":"00489697","journalAbbreviation":"Science of The Total Environment","language":"en","page":"139282","source":"DOI.org (Crossref)","title":"Air quality changes during the COVID-19 lockdown over the Yangtze River Delta Region: An insight into the impact of human activity pattern changes on air pollution variation","title-short":"Air quality changes during the COVID-19 lockdown over the Yangtze River Delta Region","volume":"732","author":[{"family":"Li","given":"Li"},{"family":"Li","given":"Qing"},{"family":"Huang","given":"Ling"},{"family":"Wang","given":"Qian"},{"family":"Zhu","given":"Ansheng"},{"family":"Xu","given":"Jian"},{"family":"Liu","given":"Ziyi"},{"family":"Li","given":"Hongli"},{"family":"Shi","given":"Lishu"},{"family":"Li","given":"Rui"},{"family":"Azari","given":"Majid"},{"family":"Wang","given":"Yangjun"},{"family":"Zhang","given":"Xiaojuan"},{"family":"Liu","given":"Zhiqiang"},{"family":"Zhu","given":"Yonghui"},{"family":"Zhang","given":"Kun"},{"family":"Xue","given":"Shuhui"},{"family":"Ooi","given":"Maggie Chel Gee"},{"family":"Zhang","given":"Dongping"},{"family":"Chan","given":"Andy"}],"issued":{"date-parts":[["2020",8]]}}},{"id":187,"uris":["http://zotero.org/users/local/Q7vN0apP/items/CZ3EUVZB"],"uri":["http://zotero.org/users/local/Q7vN0apP/items/CZ3EUVZB"],"itemData":{"id":187,"type":"article-journal","abstract":"A series of strict lockdown measures were implemented in the areas of China worst affected by coronavirus disease 19, including Wuhan, to prevent the disease spreading. The lockdown had a substantial environmental impact, because traffic pollution and industrial emissions are important factors affecting air quality and public health in the region. After the lockdown, the average monthly air quality index (AQI) in Wuhan was 59.7, which is 33.9% lower than that before the lockdown (January 23, 2020) and 47.5% lower than that during the corresponding period (113.6) from 2015 to 2019. Compared with the conditions before the lockdown, fine particulate matter (PM2.5) decreased by 36.9% and remained the main pollutant. Nitrogen dioxide (NO2) showed the largest decrease of approximately 53.3%, and ozone (O3) increased by 116.6%. The proportions of fixed-source emissions and transported external-source emissions in this area increased. After the lockdown, O3 pollution was highly negatively correlated with the NO2 concentration, and the radiation increase caused by the PM2.5 reduction was not the main reason for the increase in O3. This indicates that the generation of secondary pollutants is influenced by multiple factors and is not only governed by emission reduction.","container-title":"Science of The Total Environment","DOI":"10.1016/j.scitotenv.2020.140556","ISSN":"0048-9697","journalAbbreviation":"Science of The Total Environment","language":"en","page":"140556","source":"ScienceDirect","title":"Impact of city lockdown on the air quality of COVID-19-hit of Wuhan city","volume":"742","author":[{"family":"Lian","given":"Xinbo"},{"family":"Huang","given":"Jianping"},{"family":"Huang","given":"Rujin"},{"family":"Liu","given":"Chuwei"},{"family":"Wang","given":"Lina"},{"family":"Zhang","given":"Tinghan"}],"issued":{"date-parts":[["2020",11,10]]}}}],"schema":"https://github.com/citation-style-language/schema/raw/master/csl-citation.json"} </w:instrText>
      </w:r>
      <w:r w:rsidR="0033310F" w:rsidRPr="00B54785">
        <w:rPr>
          <w:rFonts w:ascii="Times New Roman" w:hAnsi="Times New Roman"/>
          <w:kern w:val="0"/>
          <w:szCs w:val="21"/>
        </w:rPr>
        <w:fldChar w:fldCharType="separate"/>
      </w:r>
      <w:r w:rsidR="0033310F" w:rsidRPr="00B54785">
        <w:rPr>
          <w:rFonts w:ascii="Times New Roman" w:hAnsi="Times New Roman"/>
        </w:rPr>
        <w:t>(Bao &amp; Zhang, 2020; Chu et al., 2020; Li et al., 2020; Lian et al., 2020)</w:t>
      </w:r>
      <w:r w:rsidR="0033310F" w:rsidRPr="00B54785">
        <w:rPr>
          <w:rFonts w:ascii="Times New Roman" w:hAnsi="Times New Roman"/>
          <w:kern w:val="0"/>
          <w:szCs w:val="21"/>
        </w:rPr>
        <w:fldChar w:fldCharType="end"/>
      </w:r>
      <w:r w:rsidR="0033310F" w:rsidRPr="00B54785">
        <w:rPr>
          <w:rFonts w:ascii="Times New Roman" w:hAnsi="Times New Roman"/>
          <w:kern w:val="0"/>
          <w:szCs w:val="21"/>
        </w:rPr>
        <w:t>.</w:t>
      </w:r>
      <w:r w:rsidR="0033310F">
        <w:rPr>
          <w:rFonts w:ascii="Times New Roman" w:hAnsi="Times New Roman"/>
          <w:kern w:val="0"/>
          <w:szCs w:val="21"/>
        </w:rPr>
        <w:t xml:space="preserve"> However, </w:t>
      </w:r>
      <w:r w:rsidR="004616BF" w:rsidRPr="00B54785">
        <w:rPr>
          <w:rFonts w:ascii="Times New Roman" w:hAnsi="Times New Roman"/>
          <w:kern w:val="0"/>
          <w:szCs w:val="21"/>
        </w:rPr>
        <w:t xml:space="preserve">China has a broad span of longitude and latitude with complex conditions in topography and geomorphology. Therefore, the regional climate and socioeconomic characteristics have significant impacts on air pollutants. </w:t>
      </w:r>
      <w:r w:rsidR="002E31BB" w:rsidRPr="00B54785">
        <w:rPr>
          <w:rFonts w:ascii="Times New Roman" w:hAnsi="Times New Roman"/>
          <w:kern w:val="0"/>
          <w:szCs w:val="21"/>
        </w:rPr>
        <w:t xml:space="preserve">For example, in the subtropical </w:t>
      </w:r>
      <w:r w:rsidR="00746E57" w:rsidRPr="00B54785">
        <w:rPr>
          <w:rFonts w:ascii="Times New Roman" w:hAnsi="Times New Roman"/>
          <w:kern w:val="0"/>
          <w:szCs w:val="21"/>
        </w:rPr>
        <w:t>zone</w:t>
      </w:r>
      <w:r w:rsidR="0033310F">
        <w:rPr>
          <w:rFonts w:ascii="Times New Roman" w:hAnsi="Times New Roman"/>
          <w:kern w:val="0"/>
          <w:szCs w:val="21"/>
        </w:rPr>
        <w:t>s</w:t>
      </w:r>
      <w:r w:rsidR="002E31BB" w:rsidRPr="00B54785">
        <w:rPr>
          <w:rFonts w:ascii="Times New Roman" w:hAnsi="Times New Roman"/>
          <w:kern w:val="0"/>
          <w:szCs w:val="21"/>
        </w:rPr>
        <w:t xml:space="preserve">, high humidity conditions are conducive to </w:t>
      </w:r>
      <w:r w:rsidR="00D35AD7" w:rsidRPr="00B54785">
        <w:rPr>
          <w:rFonts w:ascii="Times New Roman" w:hAnsi="Times New Roman"/>
          <w:kern w:val="0"/>
          <w:szCs w:val="21"/>
        </w:rPr>
        <w:t>converting</w:t>
      </w:r>
      <w:r w:rsidR="002E31BB" w:rsidRPr="00B54785">
        <w:rPr>
          <w:rFonts w:ascii="Times New Roman" w:hAnsi="Times New Roman"/>
          <w:kern w:val="0"/>
          <w:szCs w:val="21"/>
        </w:rPr>
        <w:t xml:space="preserve"> </w:t>
      </w:r>
      <w:r w:rsidR="0030716A" w:rsidRPr="00B54785">
        <w:rPr>
          <w:rFonts w:ascii="Times New Roman" w:hAnsi="Times New Roman"/>
          <w:kern w:val="0"/>
          <w:szCs w:val="21"/>
        </w:rPr>
        <w:t>NO</w:t>
      </w:r>
      <w:r w:rsidR="0030716A" w:rsidRPr="00B54785">
        <w:rPr>
          <w:rFonts w:ascii="Times New Roman" w:hAnsi="Times New Roman"/>
          <w:kern w:val="0"/>
          <w:szCs w:val="21"/>
          <w:vertAlign w:val="subscript"/>
        </w:rPr>
        <w:t>2</w:t>
      </w:r>
      <w:r w:rsidR="002E31BB" w:rsidRPr="00B54785">
        <w:rPr>
          <w:rFonts w:ascii="Times New Roman" w:hAnsi="Times New Roman"/>
          <w:kern w:val="0"/>
          <w:szCs w:val="21"/>
        </w:rPr>
        <w:t xml:space="preserve"> and </w:t>
      </w:r>
      <w:r w:rsidR="0030716A" w:rsidRPr="00B54785">
        <w:rPr>
          <w:rFonts w:ascii="Times New Roman" w:hAnsi="Times New Roman"/>
          <w:kern w:val="0"/>
          <w:szCs w:val="21"/>
        </w:rPr>
        <w:t>SO</w:t>
      </w:r>
      <w:r w:rsidR="0030716A" w:rsidRPr="00B54785">
        <w:rPr>
          <w:rFonts w:ascii="Times New Roman" w:hAnsi="Times New Roman"/>
          <w:kern w:val="0"/>
          <w:szCs w:val="21"/>
          <w:vertAlign w:val="subscript"/>
        </w:rPr>
        <w:t>2</w:t>
      </w:r>
      <w:r w:rsidR="002E31BB" w:rsidRPr="00B54785">
        <w:rPr>
          <w:rFonts w:ascii="Times New Roman" w:hAnsi="Times New Roman"/>
          <w:kern w:val="0"/>
          <w:szCs w:val="21"/>
        </w:rPr>
        <w:t xml:space="preserve"> into secondary aerosols, and </w:t>
      </w:r>
      <w:r w:rsidR="00746E57" w:rsidRPr="00B54785">
        <w:rPr>
          <w:rFonts w:ascii="Times New Roman" w:hAnsi="Times New Roman"/>
          <w:kern w:val="0"/>
          <w:szCs w:val="21"/>
        </w:rPr>
        <w:t>large amount</w:t>
      </w:r>
      <w:r w:rsidR="00D35AD7" w:rsidRPr="00B54785">
        <w:rPr>
          <w:rFonts w:ascii="Times New Roman" w:hAnsi="Times New Roman"/>
          <w:kern w:val="0"/>
          <w:szCs w:val="21"/>
        </w:rPr>
        <w:t>s</w:t>
      </w:r>
      <w:r w:rsidR="00746E57" w:rsidRPr="00B54785">
        <w:rPr>
          <w:rFonts w:ascii="Times New Roman" w:hAnsi="Times New Roman"/>
          <w:kern w:val="0"/>
          <w:szCs w:val="21"/>
        </w:rPr>
        <w:t xml:space="preserve"> of </w:t>
      </w:r>
      <w:r w:rsidR="002E31BB" w:rsidRPr="00B54785">
        <w:rPr>
          <w:rFonts w:ascii="Times New Roman" w:hAnsi="Times New Roman"/>
          <w:kern w:val="0"/>
          <w:szCs w:val="21"/>
        </w:rPr>
        <w:t xml:space="preserve">precipitation </w:t>
      </w:r>
      <w:r w:rsidR="00D35AD7" w:rsidRPr="00B54785">
        <w:rPr>
          <w:rFonts w:ascii="Times New Roman" w:hAnsi="Times New Roman"/>
          <w:kern w:val="0"/>
          <w:szCs w:val="21"/>
        </w:rPr>
        <w:t>are</w:t>
      </w:r>
      <w:r w:rsidR="002E31BB" w:rsidRPr="00B54785">
        <w:rPr>
          <w:rFonts w:ascii="Times New Roman" w:hAnsi="Times New Roman"/>
          <w:kern w:val="0"/>
          <w:szCs w:val="21"/>
        </w:rPr>
        <w:t xml:space="preserve"> conducive to the removal of pollutants. </w:t>
      </w:r>
      <w:r w:rsidR="00D35AD7" w:rsidRPr="00B54785">
        <w:rPr>
          <w:rFonts w:ascii="Times New Roman" w:hAnsi="Times New Roman"/>
          <w:kern w:val="0"/>
          <w:szCs w:val="21"/>
        </w:rPr>
        <w:t>Simultaneously</w:t>
      </w:r>
      <w:r w:rsidR="002E31BB" w:rsidRPr="00B54785">
        <w:rPr>
          <w:rFonts w:ascii="Times New Roman" w:hAnsi="Times New Roman"/>
          <w:kern w:val="0"/>
          <w:szCs w:val="21"/>
        </w:rPr>
        <w:t xml:space="preserve">, for arid regions in the mid-temperate zone, dry and windy weather will increase the concentration of suspended particulate matter </w:t>
      </w:r>
      <w:r w:rsidR="00746E57" w:rsidRPr="00B54785">
        <w:rPr>
          <w:rFonts w:ascii="Times New Roman" w:hAnsi="Times New Roman"/>
          <w:szCs w:val="21"/>
        </w:rPr>
        <w:fldChar w:fldCharType="begin"/>
      </w:r>
      <w:r w:rsidR="00746E57" w:rsidRPr="00B54785">
        <w:rPr>
          <w:rFonts w:ascii="Times New Roman" w:hAnsi="Times New Roman"/>
          <w:szCs w:val="21"/>
        </w:rPr>
        <w:instrText xml:space="preserve"> ADDIN ZOTERO_ITEM CSL_CITATION {"citationID":"M0bVYIC8","properties":{"formattedCitation":"(Miao et al., 2018)","plainCitation":"(Miao et al., 2018)","noteIndex":0},"citationItems":[{"id":191,"uris":["http://zotero.org/users/local/Q7vN0apP/items/ABYWA8RV"],"uri":["http://zotero.org/users/local/Q7vN0apP/items/ABYWA8RV"],"itemData":{"id":191,"type":"article-journal","abstract":"Taiyuan frequently experiences heavy PM2.5 pollution in winter under unfavorable meteorological conditions. To understand how the meteorological factors influence the pollution in Taiyuan, this study involved a systematic analysis for a continuous period from November 2016 to January 2017, using near-surface meteorological observations, radiosonde soundings, PM2.5 measurements, and three-dimension numerical simulation, in combination with backward trajectory calculations. The results show that PM2.5 concentration positively correlates with surface temperature and relative humidity and anti-correlates with near-surface wind speed and boundary layer height (BLH). The low BLH is often associated with a strong thermal inversion layer capping over. In addition to the high local emissions, it is found that under certain synoptic conditions, the southwesterly and southerly winds could bring pollutants from Linfen to Taiyuan, leading to a near-surface PM2.5 concentration higher than 200 μg m</w:instrText>
      </w:r>
      <w:r w:rsidR="00746E57" w:rsidRPr="00B54785">
        <w:rPr>
          <w:rFonts w:ascii="Times New Roman" w:eastAsia="微软雅黑" w:hAnsi="Times New Roman"/>
          <w:szCs w:val="21"/>
        </w:rPr>
        <w:instrText>−</w:instrText>
      </w:r>
      <w:r w:rsidR="00746E57" w:rsidRPr="00B54785">
        <w:rPr>
          <w:rFonts w:ascii="Times New Roman" w:hAnsi="Times New Roman"/>
          <w:szCs w:val="21"/>
        </w:rPr>
        <w:instrText xml:space="preserve">3. Another pollution enhancing issue is due to the semi-closed basin of Taiyuan affecting the planetary boundary layer (PBL): the surrounding mountains favor the formation of a cold air pool in the basin, which inhibits vertical exchanges of heat, flux, and momentum between PBL and the free troposphere, resulting in stagnant conditions and poor air quality in Taiyuan. These findings can be utilized to improve the understanding of PM2.5 pollution in Taiyuan, to enhance the accuracy of forecasting pollution, and to provide scientific support for policy makers to mitigate the pollution.","container-title":"Environmental Science and Pollution Research","DOI":"10.1007/s11356-018-2327-1","ISSN":"1614-7499","issue":"22","journalAbbreviation":"Environmental Science and Pollution Research","page":"21855-21866","title":"Impacts of meteorological conditions on wintertime PM2.5 pollution in Taiyuan, North China","volume":"25","author":[{"family":"Miao","given":"Yucong"},{"family":"Liu","given":"Shuhua"},{"family":"Guo","given":"Jianping"},{"family":"Yan","given":"Yan"},{"family":"Huang","given":"Shunxiang"},{"family":"Zhang","given":"Gen"},{"family":"Zhang","given":"Yong"},{"family":"Lou","given":"Mengyun"}],"issued":{"date-parts":[["2018"]]}}}],"schema":"https://github.com/citation-style-language/schema/raw/master/csl-citation.json"} </w:instrText>
      </w:r>
      <w:r w:rsidR="00746E57" w:rsidRPr="00B54785">
        <w:rPr>
          <w:rFonts w:ascii="Times New Roman" w:hAnsi="Times New Roman"/>
          <w:szCs w:val="21"/>
        </w:rPr>
        <w:fldChar w:fldCharType="separate"/>
      </w:r>
      <w:r w:rsidR="0068425B" w:rsidRPr="00B54785">
        <w:rPr>
          <w:rFonts w:ascii="Times New Roman" w:hAnsi="Times New Roman"/>
        </w:rPr>
        <w:t>(Miao et al., 2018)</w:t>
      </w:r>
      <w:r w:rsidR="00746E57" w:rsidRPr="00B54785">
        <w:rPr>
          <w:rFonts w:ascii="Times New Roman" w:hAnsi="Times New Roman"/>
          <w:szCs w:val="21"/>
        </w:rPr>
        <w:fldChar w:fldCharType="end"/>
      </w:r>
      <w:r w:rsidR="002E31BB" w:rsidRPr="00B54785">
        <w:rPr>
          <w:rFonts w:ascii="Times New Roman" w:hAnsi="Times New Roman"/>
          <w:kern w:val="0"/>
          <w:szCs w:val="21"/>
        </w:rPr>
        <w:t xml:space="preserve">. </w:t>
      </w:r>
      <w:r w:rsidR="0054623E">
        <w:rPr>
          <w:rFonts w:ascii="Times New Roman" w:hAnsi="Times New Roman"/>
          <w:kern w:val="0"/>
          <w:szCs w:val="21"/>
        </w:rPr>
        <w:t>A</w:t>
      </w:r>
      <w:r w:rsidR="002E31BB" w:rsidRPr="00B54785">
        <w:rPr>
          <w:rFonts w:ascii="Times New Roman" w:hAnsi="Times New Roman"/>
          <w:kern w:val="0"/>
          <w:szCs w:val="21"/>
        </w:rPr>
        <w:t xml:space="preserve">lthough the lockdown </w:t>
      </w:r>
      <w:r w:rsidR="0033310F">
        <w:rPr>
          <w:rFonts w:ascii="Times New Roman" w:hAnsi="Times New Roman"/>
          <w:kern w:val="0"/>
          <w:szCs w:val="21"/>
        </w:rPr>
        <w:t>brought about</w:t>
      </w:r>
      <w:r w:rsidR="002E31BB" w:rsidRPr="00B54785">
        <w:rPr>
          <w:rFonts w:ascii="Times New Roman" w:hAnsi="Times New Roman"/>
          <w:kern w:val="0"/>
          <w:szCs w:val="21"/>
        </w:rPr>
        <w:t xml:space="preserve"> considerable emission reduction, conditions such as static wind and temperature inversion </w:t>
      </w:r>
      <w:r w:rsidR="0033310F">
        <w:rPr>
          <w:rFonts w:ascii="Times New Roman" w:hAnsi="Times New Roman"/>
          <w:kern w:val="0"/>
          <w:szCs w:val="21"/>
        </w:rPr>
        <w:t>could</w:t>
      </w:r>
      <w:r w:rsidR="002E31BB" w:rsidRPr="00B54785">
        <w:rPr>
          <w:rFonts w:ascii="Times New Roman" w:hAnsi="Times New Roman"/>
          <w:kern w:val="0"/>
          <w:szCs w:val="21"/>
        </w:rPr>
        <w:t xml:space="preserve"> still lead to a significant increase of </w:t>
      </w:r>
      <w:bookmarkStart w:id="4" w:name="_Hlk50735498"/>
      <w:r w:rsidR="00C2730F" w:rsidRPr="00B54785">
        <w:rPr>
          <w:rFonts w:ascii="Times New Roman" w:hAnsi="FZSSK--GBK1-0"/>
          <w:szCs w:val="21"/>
        </w:rPr>
        <w:t>PM</w:t>
      </w:r>
      <w:r w:rsidR="00C2730F" w:rsidRPr="00B54785">
        <w:rPr>
          <w:rFonts w:ascii="Times New Roman" w:hAnsi="FZSSK--GBK1-0"/>
          <w:szCs w:val="21"/>
          <w:vertAlign w:val="subscript"/>
        </w:rPr>
        <w:t>2.5</w:t>
      </w:r>
      <w:r w:rsidR="00722EAC" w:rsidRPr="00B54785">
        <w:rPr>
          <w:rFonts w:ascii="Times New Roman" w:hAnsi="FZSSK--GBK1-0"/>
          <w:szCs w:val="21"/>
          <w:vertAlign w:val="subscript"/>
        </w:rPr>
        <w:t xml:space="preserve"> </w:t>
      </w:r>
      <w:r w:rsidR="00746E57" w:rsidRPr="00B54785">
        <w:rPr>
          <w:rFonts w:ascii="Times New Roman" w:hAnsi="Times New Roman"/>
          <w:szCs w:val="21"/>
        </w:rPr>
        <w:fldChar w:fldCharType="begin"/>
      </w:r>
      <w:r w:rsidR="00B54785" w:rsidRPr="00B54785">
        <w:rPr>
          <w:rFonts w:ascii="Times New Roman" w:hAnsi="Times New Roman"/>
          <w:szCs w:val="21"/>
        </w:rPr>
        <w:instrText xml:space="preserve"> ADDIN ZOTERO_ITEM CSL_CITATION {"citationID":"NNs3fnFW","properties":{"formattedCitation":"(Sharma et al., 2020; P. Wang et al., 2020)","plainCitation":"(Sharma et al., 2020; P. Wang et al., 2020)","dontUpdate":true,"noteIndex":0},"citationItems":[{"id":21,"uris":["http://zotero.org/users/local/Q7vN0apP/items/6QQ7CL8C"],"uri":["http://zotero.org/users/local/Q7vN0apP/items/6QQ7CL8C"],"itemData":{"id":21,"type":"article-journal","abstract":"The effectiveness and cost are always top factors for policy-makers to decide control measures and most measures had no pre-test before implementation. Due to the COVID-19 pandemic, human activities are largely restricted in many regions in India since mid-March of 2020, and it is a progressing experiment to testify effectiveness of restricted emissions. In this study, concentrations of six criteria pollutants, PM10, PM2.5, CO, NO2, ozone and SO2 during March 16th to April 14th from 2017 to 2020 in 22 cities covering different regions of India were analysed. Overall, around 43, 31, 10, and 18% decreases in PM2.5, PM10, CO, and NO2 in India were observed during lockdown period compared to previous years. While, there were 17% increase in O3 and negligible changes in SO2. The air quality index (AQI) reduced by 44, 33, 29, 15 and 32% in north, south, east, central and western India, respectively. Correlation between cities especially in northern and eastern regions improved in 2020 compared to previous years, indicating more signiﬁcant regional transport than previous years. The mean excessive risks of PM reduced by ~52% nationwide due to restricted activities in lockdown period. To eliminate the effects of possible favourable meteorology, the WRF-AERMOD model system was also applied in Delhi-NCR with actual meteorology during the lockdown period and an un-favourable event in early November of 2019 and results show that predicted PM2.5 could increase by only 33% in unfavourable meteorology. This study gives conﬁdence to the regulatory bodies that even during unfavourable meteorology, a signiﬁcant improvement in air quality could be expected if strict execution of air quality control plans is implemented.","container-title":"Science of The Total Environment","DOI":"10.1016/j.scitotenv.2020.138878","ISSN":"00489697","journalAbbreviation":"Science of The Total Environment","language":"en","page":"138878","source":"DOI.org (Crossref)","title":"Effect of restricted emissions during COVID-19 on air quality in India","volume":"728","author":[{"family":"Sharma","given":"Shubham"},{"family":"Zhang","given":"Mengyuan"},{"literal":"Anshika"},{"family":"Gao","given":"Jingsi"},{"family":"Zhang","given":"Hongliang"},{"family":"Kota","given":"Sri Harsha"}],"issued":{"date-parts":[["2020",8]]}}},{"id":87,"uris":["http://zotero.org/users/local/Q7vN0apP/items/VAK7VU44"],"uri":["http://zotero.org/users/local/Q7vN0apP/items/VAK7VU44"],"itemData":{"id":87,"type":"article-journal","abstract":"Due to the pandemic of coronavirus disease 2019 in China, almost all avoidable activities in China are prohibited since Wuhan announced lockdown on January 23, 2020. With reduced activities, severe air pollution events still occurred in the North China Plain, causing discussions regarding why severe air pollution was not avoided. The Community Multi-scale Air Quality model was applied during January 01 to February 12, 2020 to study PM2.5 changes under emission reduction scenarios. The estimated emission reduction case (Case 3) better reproduced PM2.5. Compared with the case without emission change (Case 1), Case 3 predicted that PM2.5 concentrations decreased by up to 20% with absolute decreases of 5.35, 6.37, 9.23, 10.25, 10.30, 12.14, 12.75, 14.41, 18.00 and 30.79 μg/m3 in Guangzhou, Shanghai, Beijing, Shijiazhuang, Tianjin, Jinan, Taiyuan, Xi'an, Zhengzhou, Wuhan, respectively. In high-pollution days with PM2.5 greater than 75 μg/m3, the reductions of PM2.5 in Case 3 were 7.78, 9.51, 11.38, 13.42, 13.64, 14.15, 14.42, 16.95 and 22.08 μg/m3 in Shanghai, Jinan, Shijiazhuang, Beijing, Taiyuan, Xi'an, Tianjin, Zhengzhou and Wuhan, respectively. The reductions in emissions of PM2.5 precursors were ~2 times of that in concentrations, indicating that meteorology was unfavorable during simulation episode. A further analysis shows that benefits of emission reductions were overwhelmed by adverse meteorology and severe air pollution events were not avoided. This study highlights that large emissions reduction in transportation and slight reduction in industrial would not help avoid severe air pollution in China, especially when meteorology is unfavorable. More efforts should be made to completely avoid severe air pollution.","container-title":"Resources, Conservation and Recycling","DOI":"10.1016/j.resconrec.2020.104814","ISSN":"09213449","journalAbbreviation":"Resources, Conservation and Recycling","language":"en","page":"104814","source":"DOI.org (Crossref)","title":"Severe air pollution events not avoided by reduced anthropogenic activities during COVID-19 outbreak","volume":"158","author":[{"family":"Wang","given":"Pengfei"},{"family":"Chen","given":"Kaiyu"},{"family":"Zhu","given":"Shengqiang"},{"family":"Wang","given":"Peng"},{"family":"Zhang","given":"Hongliang"}],"issued":{"date-parts":[["2020",7]]}}}],"schema":"https://github.com/citation-style-language/schema/raw/master/csl-citation.json"} </w:instrText>
      </w:r>
      <w:r w:rsidR="00746E57" w:rsidRPr="00B54785">
        <w:rPr>
          <w:rFonts w:ascii="Times New Roman" w:hAnsi="Times New Roman"/>
          <w:szCs w:val="21"/>
        </w:rPr>
        <w:fldChar w:fldCharType="separate"/>
      </w:r>
      <w:r w:rsidR="0068425B" w:rsidRPr="00B54785">
        <w:rPr>
          <w:rFonts w:ascii="Times New Roman" w:hAnsi="Times New Roman"/>
        </w:rPr>
        <w:t>(Sharma et al., 2020; Wang et al., 2020)</w:t>
      </w:r>
      <w:r w:rsidR="00746E57" w:rsidRPr="00B54785">
        <w:rPr>
          <w:rFonts w:ascii="Times New Roman" w:hAnsi="Times New Roman"/>
          <w:szCs w:val="21"/>
        </w:rPr>
        <w:fldChar w:fldCharType="end"/>
      </w:r>
      <w:bookmarkEnd w:id="4"/>
      <w:r w:rsidR="00E90F78" w:rsidRPr="00B54785">
        <w:rPr>
          <w:sz w:val="20"/>
          <w:szCs w:val="20"/>
        </w:rPr>
        <w:t>.</w:t>
      </w:r>
      <w:r w:rsidR="002E31BB" w:rsidRPr="00B54785">
        <w:rPr>
          <w:rFonts w:ascii="Times New Roman" w:hAnsi="Times New Roman"/>
          <w:kern w:val="0"/>
          <w:szCs w:val="21"/>
        </w:rPr>
        <w:t xml:space="preserve"> </w:t>
      </w:r>
      <w:r w:rsidR="00893B04">
        <w:rPr>
          <w:rFonts w:ascii="Times New Roman" w:hAnsi="Times New Roman"/>
          <w:kern w:val="0"/>
          <w:szCs w:val="21"/>
        </w:rPr>
        <w:t>In addition</w:t>
      </w:r>
      <w:r w:rsidR="002E31BB" w:rsidRPr="00B54785">
        <w:rPr>
          <w:rFonts w:ascii="Times New Roman" w:hAnsi="Times New Roman"/>
          <w:kern w:val="0"/>
          <w:szCs w:val="21"/>
        </w:rPr>
        <w:t xml:space="preserve">, the </w:t>
      </w:r>
      <w:r w:rsidR="0055567E" w:rsidRPr="00B54785">
        <w:rPr>
          <w:rFonts w:ascii="Times New Roman" w:hAnsi="Times New Roman"/>
          <w:kern w:val="0"/>
          <w:szCs w:val="21"/>
        </w:rPr>
        <w:t>local</w:t>
      </w:r>
      <w:r w:rsidR="002E31BB" w:rsidRPr="00B54785">
        <w:rPr>
          <w:rFonts w:ascii="Times New Roman" w:hAnsi="Times New Roman"/>
          <w:kern w:val="0"/>
          <w:szCs w:val="21"/>
        </w:rPr>
        <w:t xml:space="preserve"> economy and industrial structure </w:t>
      </w:r>
      <w:r w:rsidR="0055567E" w:rsidRPr="00B54785">
        <w:rPr>
          <w:rFonts w:ascii="Times New Roman" w:hAnsi="Times New Roman"/>
          <w:kern w:val="0"/>
          <w:szCs w:val="21"/>
        </w:rPr>
        <w:t>would influence</w:t>
      </w:r>
      <w:r w:rsidR="002E31BB" w:rsidRPr="00B54785">
        <w:rPr>
          <w:rFonts w:ascii="Times New Roman" w:hAnsi="Times New Roman"/>
          <w:kern w:val="0"/>
          <w:szCs w:val="21"/>
        </w:rPr>
        <w:t xml:space="preserve"> </w:t>
      </w:r>
      <w:r w:rsidR="0055567E" w:rsidRPr="00B54785">
        <w:rPr>
          <w:rFonts w:ascii="Times New Roman" w:hAnsi="Times New Roman"/>
          <w:kern w:val="0"/>
          <w:szCs w:val="21"/>
        </w:rPr>
        <w:t xml:space="preserve">regional </w:t>
      </w:r>
      <w:r w:rsidR="002E31BB" w:rsidRPr="00B54785">
        <w:rPr>
          <w:rFonts w:ascii="Times New Roman" w:hAnsi="Times New Roman"/>
          <w:kern w:val="0"/>
          <w:szCs w:val="21"/>
        </w:rPr>
        <w:t>air pollut</w:t>
      </w:r>
      <w:r w:rsidR="0054623E">
        <w:rPr>
          <w:rFonts w:ascii="Times New Roman" w:hAnsi="Times New Roman"/>
          <w:kern w:val="0"/>
          <w:szCs w:val="21"/>
        </w:rPr>
        <w:t>ant concentration</w:t>
      </w:r>
      <w:r w:rsidR="002E31BB" w:rsidRPr="00B54785">
        <w:rPr>
          <w:rFonts w:ascii="Times New Roman" w:hAnsi="Times New Roman"/>
          <w:kern w:val="0"/>
          <w:szCs w:val="21"/>
        </w:rPr>
        <w:t>. Tak</w:t>
      </w:r>
      <w:r w:rsidR="00F2304E" w:rsidRPr="00B54785">
        <w:rPr>
          <w:rFonts w:ascii="Times New Roman" w:hAnsi="Times New Roman"/>
          <w:kern w:val="0"/>
          <w:szCs w:val="21"/>
        </w:rPr>
        <w:t>ing</w:t>
      </w:r>
      <w:r w:rsidR="002E31BB" w:rsidRPr="00B54785">
        <w:rPr>
          <w:rFonts w:ascii="Times New Roman" w:hAnsi="Times New Roman"/>
          <w:kern w:val="0"/>
          <w:szCs w:val="21"/>
        </w:rPr>
        <w:t xml:space="preserve"> </w:t>
      </w:r>
      <w:r w:rsidR="0030716A" w:rsidRPr="00B54785">
        <w:rPr>
          <w:rFonts w:ascii="Times New Roman" w:hAnsi="Times New Roman"/>
          <w:kern w:val="0"/>
          <w:szCs w:val="21"/>
        </w:rPr>
        <w:t>NO</w:t>
      </w:r>
      <w:r w:rsidR="0030716A" w:rsidRPr="00B54785">
        <w:rPr>
          <w:rFonts w:ascii="Times New Roman" w:hAnsi="Times New Roman"/>
          <w:kern w:val="0"/>
          <w:szCs w:val="21"/>
          <w:vertAlign w:val="subscript"/>
        </w:rPr>
        <w:t>2</w:t>
      </w:r>
      <w:r w:rsidR="002E31BB" w:rsidRPr="00B54785">
        <w:rPr>
          <w:rFonts w:ascii="Times New Roman" w:hAnsi="Times New Roman"/>
          <w:kern w:val="0"/>
          <w:szCs w:val="21"/>
        </w:rPr>
        <w:t xml:space="preserve"> as an example</w:t>
      </w:r>
      <w:r w:rsidR="00F2304E" w:rsidRPr="00B54785">
        <w:rPr>
          <w:rFonts w:ascii="Times New Roman" w:hAnsi="Times New Roman"/>
          <w:kern w:val="0"/>
          <w:szCs w:val="21"/>
        </w:rPr>
        <w:t>, t</w:t>
      </w:r>
      <w:r w:rsidR="002E31BB" w:rsidRPr="00B54785">
        <w:rPr>
          <w:rFonts w:ascii="Times New Roman" w:hAnsi="Times New Roman"/>
          <w:kern w:val="0"/>
          <w:szCs w:val="21"/>
        </w:rPr>
        <w:t xml:space="preserve">he </w:t>
      </w:r>
      <w:r w:rsidR="004616BF" w:rsidRPr="00B54785">
        <w:rPr>
          <w:rFonts w:ascii="Times New Roman" w:hAnsi="Times New Roman"/>
          <w:kern w:val="0"/>
          <w:szCs w:val="21"/>
        </w:rPr>
        <w:t>NO</w:t>
      </w:r>
      <w:r w:rsidR="004616BF" w:rsidRPr="00B54785">
        <w:rPr>
          <w:rFonts w:ascii="Times New Roman" w:hAnsi="Times New Roman"/>
          <w:kern w:val="0"/>
          <w:szCs w:val="21"/>
          <w:vertAlign w:val="subscript"/>
        </w:rPr>
        <w:t>2</w:t>
      </w:r>
      <w:r w:rsidR="004616BF" w:rsidRPr="00B54785">
        <w:rPr>
          <w:rFonts w:ascii="Times New Roman" w:hAnsi="Times New Roman"/>
          <w:kern w:val="0"/>
          <w:szCs w:val="21"/>
        </w:rPr>
        <w:t xml:space="preserve"> </w:t>
      </w:r>
      <w:r w:rsidR="002E31BB" w:rsidRPr="00B54785">
        <w:rPr>
          <w:rFonts w:ascii="Times New Roman" w:hAnsi="Times New Roman"/>
          <w:kern w:val="0"/>
          <w:szCs w:val="21"/>
        </w:rPr>
        <w:t>concentration w</w:t>
      </w:r>
      <w:r w:rsidR="0054623E">
        <w:rPr>
          <w:rFonts w:ascii="Times New Roman" w:hAnsi="Times New Roman"/>
          <w:kern w:val="0"/>
          <w:szCs w:val="21"/>
        </w:rPr>
        <w:t>ould</w:t>
      </w:r>
      <w:r w:rsidR="002E31BB" w:rsidRPr="00B54785">
        <w:rPr>
          <w:rFonts w:ascii="Times New Roman" w:hAnsi="Times New Roman"/>
          <w:kern w:val="0"/>
          <w:szCs w:val="21"/>
        </w:rPr>
        <w:t xml:space="preserve"> be higher in areas with developed economies</w:t>
      </w:r>
      <w:r w:rsidR="004616BF" w:rsidRPr="00B54785">
        <w:rPr>
          <w:rFonts w:ascii="Times New Roman" w:hAnsi="Times New Roman"/>
          <w:kern w:val="0"/>
          <w:szCs w:val="21"/>
        </w:rPr>
        <w:t xml:space="preserve"> and </w:t>
      </w:r>
      <w:r w:rsidR="00D35AD7" w:rsidRPr="00B54785">
        <w:rPr>
          <w:rFonts w:ascii="Times New Roman" w:hAnsi="Times New Roman"/>
          <w:kern w:val="0"/>
          <w:szCs w:val="21"/>
        </w:rPr>
        <w:t>massive</w:t>
      </w:r>
      <w:r w:rsidR="004616BF" w:rsidRPr="00B54785">
        <w:rPr>
          <w:rFonts w:ascii="Times New Roman" w:hAnsi="Times New Roman"/>
          <w:kern w:val="0"/>
          <w:szCs w:val="21"/>
        </w:rPr>
        <w:t xml:space="preserve"> transportation</w:t>
      </w:r>
      <w:r w:rsidR="00552929" w:rsidRPr="00B54785">
        <w:rPr>
          <w:rFonts w:ascii="Times New Roman" w:hAnsi="Times New Roman"/>
          <w:kern w:val="0"/>
          <w:szCs w:val="21"/>
        </w:rPr>
        <w:t xml:space="preserve"> </w:t>
      </w:r>
      <w:r w:rsidR="00552929" w:rsidRPr="00B54785">
        <w:rPr>
          <w:rFonts w:ascii="Times New Roman" w:hAnsi="Times New Roman"/>
          <w:kern w:val="0"/>
          <w:szCs w:val="21"/>
        </w:rPr>
        <w:lastRenderedPageBreak/>
        <w:fldChar w:fldCharType="begin"/>
      </w:r>
      <w:r w:rsidR="00B54785" w:rsidRPr="00B54785">
        <w:rPr>
          <w:rFonts w:ascii="Times New Roman" w:hAnsi="Times New Roman"/>
          <w:kern w:val="0"/>
          <w:szCs w:val="21"/>
        </w:rPr>
        <w:instrText xml:space="preserve"> ADDIN ZOTERO_ITEM CSL_CITATION {"citationID":"jpnzRa7a","properties":{"formattedCitation":"(X. Zhang, Zhang, Zhang, Li, &amp; Qiu, 2007)","plainCitation":"(X. Zhang, Zhang, Zhang, Li, &amp; Qiu, 2007)","dontUpdate":true,"noteIndex":0},"citationItems":[{"id":251,"uris":["http://zotero.org/users/local/Q7vN0apP/items/6M7B5WLP"],"uri":["http://zotero.org/users/local/Q7vN0apP/items/6M7B5WLP"],"itemData":{"id":251,"type":"article-journal","container-title":"Science in China Series D: Earth Sciences","issue":"12","note":"ISBN: 1006-9313\npublisher: Springer","page":"1877-1884","title":"The trend, seasonal cycle, and sources of tropospheric NO 2 over China during 1997–2006 based on satellite measurement","volume":"50","author":[{"family":"Zhang","given":"XingYing"},{"family":"Zhang","given":"Peng"},{"family":"Zhang","given":"Yan"},{"family":"Li","given":"XiaoJing"},{"family":"Qiu","given":"Hong"}],"issued":{"date-parts":[["2007"]]}}}],"schema":"https://github.com/citation-style-language/schema/raw/master/csl-citation.json"} </w:instrText>
      </w:r>
      <w:r w:rsidR="00552929" w:rsidRPr="00B54785">
        <w:rPr>
          <w:rFonts w:ascii="Times New Roman" w:hAnsi="Times New Roman"/>
          <w:kern w:val="0"/>
          <w:szCs w:val="21"/>
        </w:rPr>
        <w:fldChar w:fldCharType="separate"/>
      </w:r>
      <w:r w:rsidR="00552929" w:rsidRPr="00B54785">
        <w:rPr>
          <w:rFonts w:ascii="Times New Roman" w:hAnsi="Times New Roman"/>
        </w:rPr>
        <w:t>(Zhang, Zhang, Zhang, Li, &amp; Qiu, 2007)</w:t>
      </w:r>
      <w:r w:rsidR="00552929" w:rsidRPr="00B54785">
        <w:rPr>
          <w:rFonts w:ascii="Times New Roman" w:hAnsi="Times New Roman"/>
          <w:kern w:val="0"/>
          <w:szCs w:val="21"/>
        </w:rPr>
        <w:fldChar w:fldCharType="end"/>
      </w:r>
      <w:r w:rsidR="002E31BB" w:rsidRPr="00B54785">
        <w:rPr>
          <w:rFonts w:ascii="Times New Roman" w:hAnsi="Times New Roman"/>
          <w:kern w:val="0"/>
          <w:szCs w:val="21"/>
        </w:rPr>
        <w:t xml:space="preserve">. </w:t>
      </w:r>
      <w:r w:rsidR="004616BF" w:rsidRPr="00B54785">
        <w:rPr>
          <w:rFonts w:ascii="Times New Roman" w:hAnsi="Times New Roman"/>
          <w:kern w:val="0"/>
          <w:szCs w:val="21"/>
        </w:rPr>
        <w:t>I</w:t>
      </w:r>
      <w:r w:rsidR="002E31BB" w:rsidRPr="00B54785">
        <w:rPr>
          <w:rFonts w:ascii="Times New Roman" w:hAnsi="Times New Roman"/>
          <w:kern w:val="0"/>
          <w:szCs w:val="21"/>
        </w:rPr>
        <w:t xml:space="preserve">n </w:t>
      </w:r>
      <w:r w:rsidR="00552929" w:rsidRPr="00B54785">
        <w:rPr>
          <w:rFonts w:ascii="Times New Roman" w:hAnsi="Times New Roman"/>
          <w:kern w:val="0"/>
          <w:szCs w:val="21"/>
        </w:rPr>
        <w:t xml:space="preserve">cold </w:t>
      </w:r>
      <w:r w:rsidR="002E31BB" w:rsidRPr="00B54785">
        <w:rPr>
          <w:rFonts w:ascii="Times New Roman" w:hAnsi="Times New Roman"/>
          <w:kern w:val="0"/>
          <w:szCs w:val="21"/>
        </w:rPr>
        <w:t>areas</w:t>
      </w:r>
      <w:r w:rsidR="00552929" w:rsidRPr="00B54785">
        <w:rPr>
          <w:rFonts w:ascii="Times New Roman" w:hAnsi="Times New Roman"/>
          <w:kern w:val="0"/>
          <w:szCs w:val="21"/>
        </w:rPr>
        <w:t xml:space="preserve"> with heating demand in winter</w:t>
      </w:r>
      <w:r w:rsidR="002E31BB" w:rsidRPr="00B54785">
        <w:rPr>
          <w:rFonts w:ascii="Times New Roman" w:hAnsi="Times New Roman"/>
          <w:kern w:val="0"/>
          <w:szCs w:val="21"/>
        </w:rPr>
        <w:t xml:space="preserve">, </w:t>
      </w:r>
      <w:r w:rsidR="0030716A" w:rsidRPr="00B54785">
        <w:rPr>
          <w:rFonts w:ascii="Times New Roman" w:hAnsi="Times New Roman"/>
          <w:kern w:val="0"/>
          <w:szCs w:val="21"/>
        </w:rPr>
        <w:t>SO</w:t>
      </w:r>
      <w:r w:rsidR="0030716A" w:rsidRPr="00B54785">
        <w:rPr>
          <w:rFonts w:ascii="Times New Roman" w:hAnsi="Times New Roman"/>
          <w:kern w:val="0"/>
          <w:szCs w:val="21"/>
          <w:vertAlign w:val="subscript"/>
        </w:rPr>
        <w:t>2</w:t>
      </w:r>
      <w:r w:rsidR="002E31BB" w:rsidRPr="00B54785">
        <w:rPr>
          <w:rFonts w:ascii="Times New Roman" w:hAnsi="Times New Roman"/>
          <w:kern w:val="0"/>
          <w:szCs w:val="21"/>
        </w:rPr>
        <w:t xml:space="preserve"> emissions w</w:t>
      </w:r>
      <w:r w:rsidR="0055567E" w:rsidRPr="00B54785">
        <w:rPr>
          <w:rFonts w:ascii="Times New Roman" w:hAnsi="Times New Roman"/>
          <w:kern w:val="0"/>
          <w:szCs w:val="21"/>
        </w:rPr>
        <w:t>ould</w:t>
      </w:r>
      <w:r w:rsidR="002E31BB" w:rsidRPr="00B54785">
        <w:rPr>
          <w:rFonts w:ascii="Times New Roman" w:hAnsi="Times New Roman"/>
          <w:kern w:val="0"/>
          <w:szCs w:val="21"/>
        </w:rPr>
        <w:t xml:space="preserve"> be higher</w:t>
      </w:r>
      <w:r w:rsidR="00552929" w:rsidRPr="00B54785">
        <w:rPr>
          <w:rFonts w:ascii="Times New Roman" w:hAnsi="Times New Roman"/>
          <w:kern w:val="0"/>
          <w:szCs w:val="21"/>
        </w:rPr>
        <w:t xml:space="preserve"> </w:t>
      </w:r>
      <w:r w:rsidR="00552929" w:rsidRPr="00B54785">
        <w:rPr>
          <w:rFonts w:ascii="Times New Roman" w:hAnsi="Times New Roman"/>
          <w:kern w:val="0"/>
          <w:szCs w:val="21"/>
        </w:rPr>
        <w:fldChar w:fldCharType="begin"/>
      </w:r>
      <w:r w:rsidR="00552929" w:rsidRPr="00B54785">
        <w:rPr>
          <w:rFonts w:ascii="Times New Roman" w:hAnsi="Times New Roman"/>
          <w:kern w:val="0"/>
          <w:szCs w:val="21"/>
        </w:rPr>
        <w:instrText xml:space="preserve"> ADDIN ZOTERO_ITEM CSL_CITATION {"citationID":"M0bTK7d5","properties":{"formattedCitation":"(Meng et al., 2018)","plainCitation":"(Meng et al., 2018)","noteIndex":0},"citationItems":[{"id":247,"uris":["http://zotero.org/users/local/Q7vN0apP/items/MXUZBQ4N"],"uri":["http://zotero.org/users/local/Q7vN0apP/items/MXUZBQ4N"],"itemData":{"id":247,"type":"article-journal","abstract":"The Beijing-Tianjin-Hebei (BTH) region in China suffers from heavy air pollution, especially in heating period. SO2 and NO2 are two of the key primary gaseous pollutants emitted by coal burning. The increase in air pollution caused by heating in the south-central part of the BTH region is higher than that in the northern part. And the distribution of SO2 and NO2 increment has significant differences. In this work, SO2 and NO2 emissions over the BTH region are determined using an adaptive “nudging” constrained method and a variational processing technique based on Ozone Monitoring Instrument (OMI) satellite data and surface measurement data collected in 2015. The application of the method can provide reliable, up-to-date and high-resolution mapping of sources of SO2 and NO2 emissions. These SO2 and NO2 emissions reflect the spatial differences in point and area sources in urban agglomerations and rural areas under different meteorological conditions during the non-heating and heating seasons. The intensity and influence of SO2 and NO2 emissions, particularly those of SO2, are significantly greater during the heating season than those during the non-heating season. Winter increases in SO2 emissions in the northern areas of the BTH region are larger than those in the southern part. In addition, significant increases in SO2 emissions occur mainly in suburban and rural areas, while those of NO2 emissions mainly occur in urban agglomerations. In the major urban areas, where coal has been replaced by natural gas or electric power for heating, winter heating causes much smaller increases in SO2 emissions than in other areas. The large amounts of bulk coal consumption in the suburban and rural areas could cause significant regional air pollution. Clear increases in SO2 and NO2 emissions in winter occur along a belt from southern Beijing to Langfang, Baoding, Shijiazhuang and Xingtai, which is consistent with a special “quasi-steady” air pollutant transport belt in the region. All above results show that the adaptive “nudging” constrained emission method could be an effective tool for air pollution control during certain seasons.","container-title":"Science of The Total Environment","DOI":"10.1016/j.scitotenv.2018.06.021","ISSN":"0048-9697","journalAbbreviation":"Science of The Total Environment","language":"en","page":"543-552","source":"ScienceDirect","title":"Spatio-temporal variations in SO2 and NO2 emissions caused by heating over the Beijing-Tianjin-Hebei Region constrained by an adaptive nudging method with OMI data","volume":"642","author":[{"family":"Meng","given":"Kai"},{"family":"Xu","given":"Xiangde"},{"family":"Cheng","given":"Xinghong"},{"family":"Xu","given":"Xiaobin"},{"family":"Qu","given":"Xiaoli"},{"family":"Zhu","given":"Wenhui"},{"family":"Ma","given":"Cuiping"},{"family":"Yang","given":"Yuling"},{"family":"Zhao","given":"Yuguang"}],"issued":{"date-parts":[["2018",11,15]]}}}],"schema":"https://github.com/citation-style-language/schema/raw/master/csl-citation.json"} </w:instrText>
      </w:r>
      <w:r w:rsidR="00552929" w:rsidRPr="00B54785">
        <w:rPr>
          <w:rFonts w:ascii="Times New Roman" w:hAnsi="Times New Roman"/>
          <w:kern w:val="0"/>
          <w:szCs w:val="21"/>
        </w:rPr>
        <w:fldChar w:fldCharType="separate"/>
      </w:r>
      <w:r w:rsidR="00552929" w:rsidRPr="00B54785">
        <w:rPr>
          <w:rFonts w:ascii="Times New Roman" w:hAnsi="Times New Roman"/>
        </w:rPr>
        <w:t>(Meng et al., 2018)</w:t>
      </w:r>
      <w:r w:rsidR="00552929" w:rsidRPr="00B54785">
        <w:rPr>
          <w:rFonts w:ascii="Times New Roman" w:hAnsi="Times New Roman"/>
          <w:kern w:val="0"/>
          <w:szCs w:val="21"/>
        </w:rPr>
        <w:fldChar w:fldCharType="end"/>
      </w:r>
      <w:r w:rsidR="002E31BB" w:rsidRPr="00B54785">
        <w:rPr>
          <w:rFonts w:ascii="Times New Roman" w:hAnsi="Times New Roman"/>
          <w:kern w:val="0"/>
          <w:szCs w:val="21"/>
        </w:rPr>
        <w:t xml:space="preserve">. </w:t>
      </w:r>
    </w:p>
    <w:p w14:paraId="1BF57566" w14:textId="57A8E701" w:rsidR="00C72564" w:rsidRPr="00B54785" w:rsidRDefault="002E31BB" w:rsidP="002E31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Times New Roman" w:hAnsi="Times New Roman"/>
          <w:kern w:val="0"/>
          <w:szCs w:val="21"/>
        </w:rPr>
      </w:pPr>
      <w:r w:rsidRPr="00B54785">
        <w:rPr>
          <w:rFonts w:ascii="Times New Roman" w:hAnsi="Times New Roman"/>
          <w:kern w:val="0"/>
          <w:szCs w:val="21"/>
        </w:rPr>
        <w:t xml:space="preserve">Furthermore, severe air pollution can cause respiratory infections and thus increase the risk of COVID-19 </w:t>
      </w:r>
      <w:r w:rsidR="00C56BE9" w:rsidRPr="00B54785">
        <w:rPr>
          <w:rFonts w:ascii="Times New Roman" w:hAnsi="Times New Roman"/>
          <w:kern w:val="0"/>
          <w:szCs w:val="21"/>
        </w:rPr>
        <w:t xml:space="preserve">infection </w:t>
      </w:r>
      <w:r w:rsidR="00746E57" w:rsidRPr="00B54785">
        <w:rPr>
          <w:rFonts w:ascii="Times New Roman" w:hAnsi="Times New Roman"/>
          <w:szCs w:val="21"/>
        </w:rPr>
        <w:fldChar w:fldCharType="begin"/>
      </w:r>
      <w:r w:rsidR="00746E57" w:rsidRPr="00B54785">
        <w:rPr>
          <w:rFonts w:ascii="Times New Roman" w:hAnsi="Times New Roman"/>
          <w:szCs w:val="21"/>
        </w:rPr>
        <w:instrText xml:space="preserve"> ADDIN ZOTERO_ITEM CSL_CITATION {"citationID":"QBL2oAmp","properties":{"formattedCitation":"(Chauhan &amp; Johnston, 2003; Hendryx &amp; Luo, 2020)","plainCitation":"(Chauhan &amp; Johnston, 2003; Hendryx &amp; Luo, 2020)","noteIndex":0},"citationItems":[{"id":104,"uris":["http://zotero.org/users/local/Q7vN0apP/items/EKK7TMK7"],"uri":["http://zotero.org/users/local/Q7vN0apP/items/EKK7TMK7"],"itemData":{"id":104,"type":"article-journal","abstract":"Abstract.  The detrimental effects of air pollution on health have been recognized for most of the last century. Effective legislation has led to a change in th","container-title":"British Medical Bulletin","DOI":"10.1093/bmb/ldg022","ISSN":"0007-1420","issue":"1","journalAbbreviation":"Br Med Bull","language":"zh-CN","note":"publisher: Oxford Academic","page":"95-112","source":"academic.oup.com","title":"Air pollution and infection in respiratory illness","volume":"68","author":[{"family":"Chauhan","given":"Anoop J."},{"family":"Johnston","given":"Sebastian L."}],"issued":{"date-parts":[["2003",12,1]]}}},{"id":55,"uris":["http://zotero.org/users/local/Q7vN0apP/items/XQCC7FSH"],"uri":["http://zotero.org/users/local/Q7vN0apP/items/XQCC7FSH"],"itemData":{"id":55,"type":"article-journal","abstract":"The novel coronavirus disease (COVID-19) is primarily respiratory in nature, and as such, there is interest in examining whether air pollution might contribute to disease susceptibility or outcome. We merged data on COVID-19 cumulative prevalence and fatality rates as of May 31, 2020 with 2014–2019 pollution data from the US Environmental Protection Agency Environmental Justice Screen (EJSCREEN), with control for state testing rates, population density, and population covariate data from the County Health Rankings. Pollution data included three types of air emission concentrations (particulate matter&lt;2.5 μm (PM2.5), ozone and diesel particulate matter (DPM)), and four pollution source variables (proximity to traffic, National Priority List sites, Risk Management Plan (RMP) sites, and hazardous waste treatment, storage and disposal facilities (TSDFs)). Results of mixed model linear multiple regression analyses indicated that, controlling for covariates, COVID-19 prevalence and fatality rates were significantly associated with greater DPM. Proximity to TSDFs was associated to greater fatality rates, and proximity to RMPs was associated with greater prevalence rates. Results are consistent with previous research indicating that air pollution increases susceptibility to respiratory viral pathogens. Results should be interpreted cautiously given the ecological design, the time lag between exposure and outcome, and the uncertainties in measuring COVID-19 prevalence. Areas with worse prior air quality, especially higher concentrations of diesel exhaust, may be at greater COVID-19 risk, although further studies are needed to confirm these relationships.","container-title":"Environmental Pollution","DOI":"10.1016/j.envpol.2020.115126","ISSN":"0269-7491","journalAbbreviation":"Environmental Pollution","language":"en","page":"115126","source":"ScienceDirect","title":"COVID-19 prevalence and fatality rates in association with air pollution emission concentrations and emission sources","volume":"265","author":[{"family":"Hendryx","given":"Michael"},{"family":"Luo","given":"Juhua"}],"issued":{"date-parts":[["2020",10,1]]}}}],"schema":"https://github.com/citation-style-language/schema/raw/master/csl-citation.json"} </w:instrText>
      </w:r>
      <w:r w:rsidR="00746E57" w:rsidRPr="00B54785">
        <w:rPr>
          <w:rFonts w:ascii="Times New Roman" w:hAnsi="Times New Roman"/>
          <w:szCs w:val="21"/>
        </w:rPr>
        <w:fldChar w:fldCharType="separate"/>
      </w:r>
      <w:r w:rsidR="0068425B" w:rsidRPr="00B54785">
        <w:rPr>
          <w:rFonts w:ascii="Times New Roman" w:hAnsi="Times New Roman"/>
        </w:rPr>
        <w:t>(Chauhan &amp; Johnston, 2003; Hendryx &amp; Luo, 2020)</w:t>
      </w:r>
      <w:r w:rsidR="00746E57" w:rsidRPr="00B54785">
        <w:rPr>
          <w:rFonts w:ascii="Times New Roman" w:hAnsi="Times New Roman"/>
          <w:szCs w:val="21"/>
        </w:rPr>
        <w:fldChar w:fldCharType="end"/>
      </w:r>
      <w:r w:rsidRPr="00B54785">
        <w:rPr>
          <w:rFonts w:ascii="Times New Roman" w:hAnsi="Times New Roman"/>
          <w:kern w:val="0"/>
          <w:szCs w:val="21"/>
        </w:rPr>
        <w:t xml:space="preserve">. </w:t>
      </w:r>
      <w:r w:rsidR="00746E57" w:rsidRPr="00B54785">
        <w:rPr>
          <w:rFonts w:ascii="Times New Roman" w:hAnsi="Times New Roman"/>
          <w:szCs w:val="21"/>
        </w:rPr>
        <w:fldChar w:fldCharType="begin"/>
      </w:r>
      <w:r w:rsidR="00CD0005" w:rsidRPr="00B54785">
        <w:rPr>
          <w:rFonts w:ascii="Times New Roman" w:hAnsi="Times New Roman"/>
          <w:szCs w:val="21"/>
        </w:rPr>
        <w:instrText xml:space="preserve"> ADDIN ZOTERO_ITEM CSL_CITATION {"citationID":"qYcowk0e","properties":{"formattedCitation":"(Zhang et al., 2020)","plainCitation":"(Zhang et al., 2020)","dontUpdate":true,"noteIndex":0},"citationItems":[{"id":70,"uris":["http://zotero.org/users/local/Q7vN0apP/items/GN4ARV9X"],"uri":["http://zotero.org/users/local/Q7vN0apP/items/GN4ARV9X"],"itemData":{"id":70,"type":"article-journal","abstract":"The spatial distribution of the COVID-19 infection in China cannot be explained solely by geographical distance and regulatory stringency. In this research we investigate how meteorological conditions and air pollution, as concurring factors, impact COVID-19 transmission, using data on new confirmed cases from 219 prefecture cities from January 24 to February 29, 2020. Results revealed a kind of nonlinear dose-response relationship between temperature and coronavirus transmission. We also found that air pollution indicators are positively correlated with new confirmed cases, and the coronavirus further spreads by 5</w:instrText>
      </w:r>
      <w:r w:rsidR="00CD0005" w:rsidRPr="00B54785">
        <w:rPr>
          <w:rFonts w:ascii="Times New Roman" w:hAnsi="Times New Roman" w:hint="eastAsia"/>
          <w:szCs w:val="21"/>
        </w:rPr>
        <w:instrText>–</w:instrText>
      </w:r>
      <w:r w:rsidR="00CD0005" w:rsidRPr="00B54785">
        <w:rPr>
          <w:rFonts w:ascii="Times New Roman" w:hAnsi="Times New Roman"/>
          <w:szCs w:val="21"/>
        </w:rPr>
        <w:instrText xml:space="preserve">7% as the AQI increases by 10 units. Further analysis based on regional divisions revealed that in northern China the negative effects of rising temperature on COVID-19 is counteracted by aggravated air pollution. In the southern cities, the ambient temperature and air pollution have a negative interactive effect on COVID-19 transmission, implying that rising temperature restrains the facilitating effects of air pollution and that they jointly lead to a decrease in new confirmed cases. These results provide implications for the control and prevention of this disease and for the anticipation of another possible pandemic.","container-title":"Science of The Total Environment","DOI":"10.1016/j.scitotenv.2020.140244","ISSN":"0048-9697","journalAbbreviation":"Science of The Total Environment","language":"en","page":"140244","source":"ScienceDirect","title":"Effects of meteorological conditions and air pollution on COVID-19 transmission: Evidence from 219 Chinese cities","title-short":"Effects of meteorological conditions and air pollution on COVID-19 transmission","volume":"741","author":[{"family":"Zhang","given":"Zhenbo"},{"family":"Xue","given":"Ting"},{"family":"Jin","given":"Xiaoyu"}],"issued":{"date-parts":[["2020",11,1]]}}}],"schema":"https://github.com/citation-style-language/schema/raw/master/csl-citation.json"} </w:instrText>
      </w:r>
      <w:r w:rsidR="00746E57" w:rsidRPr="00B54785">
        <w:rPr>
          <w:rFonts w:ascii="Times New Roman" w:hAnsi="Times New Roman"/>
          <w:szCs w:val="21"/>
        </w:rPr>
        <w:fldChar w:fldCharType="separate"/>
      </w:r>
      <w:r w:rsidR="00746E57" w:rsidRPr="00B54785">
        <w:rPr>
          <w:rFonts w:ascii="Times New Roman" w:eastAsia="等线" w:hAnsi="Times New Roman"/>
          <w:szCs w:val="21"/>
        </w:rPr>
        <w:t>Zhang et al. (2020)</w:t>
      </w:r>
      <w:r w:rsidR="00746E57" w:rsidRPr="00B54785">
        <w:rPr>
          <w:rFonts w:ascii="Times New Roman" w:hAnsi="Times New Roman"/>
          <w:szCs w:val="21"/>
        </w:rPr>
        <w:fldChar w:fldCharType="end"/>
      </w:r>
      <w:r w:rsidRPr="00B54785">
        <w:rPr>
          <w:rFonts w:ascii="Times New Roman" w:hAnsi="Times New Roman"/>
          <w:kern w:val="0"/>
          <w:szCs w:val="21"/>
        </w:rPr>
        <w:t xml:space="preserve"> have found that the high </w:t>
      </w:r>
      <w:r w:rsidR="00271D0C" w:rsidRPr="00B54785">
        <w:rPr>
          <w:rFonts w:ascii="Times New Roman" w:hAnsi="Times New Roman" w:hint="eastAsia"/>
          <w:kern w:val="0"/>
          <w:szCs w:val="21"/>
        </w:rPr>
        <w:t>pol</w:t>
      </w:r>
      <w:r w:rsidR="00271D0C" w:rsidRPr="00B54785">
        <w:rPr>
          <w:rFonts w:ascii="Times New Roman" w:hAnsi="Times New Roman"/>
          <w:kern w:val="0"/>
          <w:szCs w:val="21"/>
        </w:rPr>
        <w:t>lutant</w:t>
      </w:r>
      <w:r w:rsidRPr="00B54785">
        <w:rPr>
          <w:rFonts w:ascii="Times New Roman" w:hAnsi="Times New Roman"/>
          <w:kern w:val="0"/>
          <w:szCs w:val="21"/>
        </w:rPr>
        <w:t xml:space="preserve"> concentration in northern China offsets the suppression of the spread of COVID-19 by temperature rise.</w:t>
      </w:r>
      <w:r w:rsidR="00AE7630" w:rsidRPr="00B54785">
        <w:rPr>
          <w:rFonts w:ascii="Times New Roman" w:hAnsi="Times New Roman"/>
          <w:kern w:val="0"/>
          <w:szCs w:val="21"/>
        </w:rPr>
        <w:t xml:space="preserve"> </w:t>
      </w:r>
      <w:r w:rsidR="0033310F">
        <w:rPr>
          <w:rFonts w:ascii="Times New Roman" w:hAnsi="Times New Roman"/>
          <w:kern w:val="0"/>
          <w:szCs w:val="21"/>
        </w:rPr>
        <w:t>As a result,</w:t>
      </w:r>
      <w:r w:rsidR="00EE4549" w:rsidRPr="002E31BB">
        <w:rPr>
          <w:rFonts w:ascii="Times New Roman" w:hAnsi="Times New Roman"/>
          <w:kern w:val="0"/>
          <w:szCs w:val="21"/>
        </w:rPr>
        <w:t xml:space="preserve"> the study on the regional</w:t>
      </w:r>
      <w:r w:rsidR="00EE4549">
        <w:rPr>
          <w:rFonts w:ascii="Times New Roman" w:hAnsi="Times New Roman"/>
          <w:kern w:val="0"/>
          <w:szCs w:val="21"/>
        </w:rPr>
        <w:t xml:space="preserve"> differences</w:t>
      </w:r>
      <w:r w:rsidR="00EE4549" w:rsidRPr="002E31BB">
        <w:rPr>
          <w:rFonts w:ascii="Times New Roman" w:hAnsi="Times New Roman"/>
          <w:kern w:val="0"/>
          <w:szCs w:val="21"/>
        </w:rPr>
        <w:t xml:space="preserve"> of air pollution variation in China has essential reference value for other countries still </w:t>
      </w:r>
      <w:r w:rsidR="00EE4549">
        <w:rPr>
          <w:rFonts w:ascii="Times New Roman" w:hAnsi="Times New Roman"/>
          <w:kern w:val="0"/>
          <w:szCs w:val="21"/>
        </w:rPr>
        <w:t>needing</w:t>
      </w:r>
      <w:r w:rsidR="00EE4549" w:rsidRPr="002E31BB">
        <w:rPr>
          <w:rFonts w:ascii="Times New Roman" w:hAnsi="Times New Roman"/>
          <w:kern w:val="0"/>
          <w:szCs w:val="21"/>
        </w:rPr>
        <w:t xml:space="preserve"> epidemic control.</w:t>
      </w:r>
    </w:p>
    <w:p w14:paraId="32A58267" w14:textId="1117D78C" w:rsidR="002E31BB" w:rsidRPr="00B54785" w:rsidRDefault="0036110D" w:rsidP="0036110D">
      <w:pPr>
        <w:widowControl/>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kern w:val="0"/>
          <w:szCs w:val="21"/>
        </w:rPr>
      </w:pPr>
      <w:r w:rsidRPr="00B54785">
        <w:rPr>
          <w:rFonts w:ascii="Times New Roman" w:hAnsi="Times New Roman"/>
          <w:kern w:val="0"/>
          <w:szCs w:val="21"/>
        </w:rPr>
        <w:tab/>
      </w:r>
      <w:r w:rsidR="002E31BB" w:rsidRPr="00B54785">
        <w:rPr>
          <w:rFonts w:ascii="Times New Roman" w:hAnsi="Times New Roman"/>
          <w:kern w:val="0"/>
          <w:szCs w:val="21"/>
        </w:rPr>
        <w:t>This study analyzed the daily average variation</w:t>
      </w:r>
      <w:r w:rsidR="0033310F">
        <w:rPr>
          <w:rFonts w:ascii="Times New Roman" w:hAnsi="Times New Roman"/>
          <w:kern w:val="0"/>
          <w:szCs w:val="21"/>
        </w:rPr>
        <w:t>s</w:t>
      </w:r>
      <w:r w:rsidR="002E31BB" w:rsidRPr="00B54785">
        <w:rPr>
          <w:rFonts w:ascii="Times New Roman" w:hAnsi="Times New Roman"/>
          <w:kern w:val="0"/>
          <w:szCs w:val="21"/>
        </w:rPr>
        <w:t>, spatial difference</w:t>
      </w:r>
      <w:r w:rsidR="0033310F">
        <w:rPr>
          <w:rFonts w:ascii="Times New Roman" w:hAnsi="Times New Roman"/>
          <w:kern w:val="0"/>
          <w:szCs w:val="21"/>
        </w:rPr>
        <w:t>s</w:t>
      </w:r>
      <w:r w:rsidR="002E31BB" w:rsidRPr="00B54785">
        <w:rPr>
          <w:rFonts w:ascii="Times New Roman" w:hAnsi="Times New Roman"/>
          <w:kern w:val="0"/>
          <w:szCs w:val="21"/>
        </w:rPr>
        <w:t xml:space="preserve"> and diurnal change</w:t>
      </w:r>
      <w:r w:rsidR="0033310F">
        <w:rPr>
          <w:rFonts w:ascii="Times New Roman" w:hAnsi="Times New Roman"/>
          <w:kern w:val="0"/>
          <w:szCs w:val="21"/>
        </w:rPr>
        <w:t>s</w:t>
      </w:r>
      <w:r w:rsidR="002E31BB" w:rsidRPr="00B54785">
        <w:rPr>
          <w:rFonts w:ascii="Times New Roman" w:hAnsi="Times New Roman"/>
          <w:kern w:val="0"/>
          <w:szCs w:val="21"/>
        </w:rPr>
        <w:t xml:space="preserve"> of six major pollutants (</w:t>
      </w:r>
      <w:r w:rsidR="00C2730F" w:rsidRPr="00B54785">
        <w:rPr>
          <w:rFonts w:ascii="Times New Roman" w:hAnsi="FZSSK--GBK1-0"/>
          <w:szCs w:val="21"/>
        </w:rPr>
        <w:t>PM</w:t>
      </w:r>
      <w:r w:rsidR="00C2730F" w:rsidRPr="00B54785">
        <w:rPr>
          <w:rFonts w:ascii="Times New Roman" w:hAnsi="FZSSK--GBK1-0"/>
          <w:szCs w:val="21"/>
          <w:vertAlign w:val="subscript"/>
        </w:rPr>
        <w:t>2.5</w:t>
      </w:r>
      <w:r w:rsidR="002E31BB" w:rsidRPr="00B54785">
        <w:rPr>
          <w:rFonts w:ascii="Times New Roman" w:hAnsi="Times New Roman"/>
          <w:kern w:val="0"/>
          <w:szCs w:val="21"/>
        </w:rPr>
        <w:t xml:space="preserve">, </w:t>
      </w:r>
      <w:r w:rsidR="0030716A" w:rsidRPr="00B54785">
        <w:rPr>
          <w:rFonts w:ascii="Times New Roman" w:hAnsi="Times New Roman"/>
          <w:kern w:val="0"/>
          <w:szCs w:val="21"/>
        </w:rPr>
        <w:t>PM</w:t>
      </w:r>
      <w:r w:rsidR="0030716A" w:rsidRPr="00B54785">
        <w:rPr>
          <w:rFonts w:ascii="Times New Roman" w:hAnsi="Times New Roman"/>
          <w:kern w:val="0"/>
          <w:szCs w:val="21"/>
          <w:vertAlign w:val="subscript"/>
        </w:rPr>
        <w:t>10</w:t>
      </w:r>
      <w:r w:rsidR="002E31BB" w:rsidRPr="00B54785">
        <w:rPr>
          <w:rFonts w:ascii="Times New Roman" w:hAnsi="Times New Roman"/>
          <w:kern w:val="0"/>
          <w:szCs w:val="21"/>
        </w:rPr>
        <w:t xml:space="preserve">, </w:t>
      </w:r>
      <w:r w:rsidR="0030716A" w:rsidRPr="00B54785">
        <w:rPr>
          <w:rFonts w:ascii="Times New Roman" w:hAnsi="Times New Roman"/>
          <w:kern w:val="0"/>
          <w:szCs w:val="21"/>
        </w:rPr>
        <w:t>SO</w:t>
      </w:r>
      <w:r w:rsidR="0030716A" w:rsidRPr="00B54785">
        <w:rPr>
          <w:rFonts w:ascii="Times New Roman" w:hAnsi="Times New Roman"/>
          <w:kern w:val="0"/>
          <w:szCs w:val="21"/>
          <w:vertAlign w:val="subscript"/>
        </w:rPr>
        <w:t>2</w:t>
      </w:r>
      <w:r w:rsidR="002E31BB" w:rsidRPr="00B54785">
        <w:rPr>
          <w:rFonts w:ascii="Times New Roman" w:hAnsi="Times New Roman"/>
          <w:kern w:val="0"/>
          <w:szCs w:val="21"/>
        </w:rPr>
        <w:t xml:space="preserve">, CO, </w:t>
      </w:r>
      <w:r w:rsidR="0030716A" w:rsidRPr="00B54785">
        <w:rPr>
          <w:rFonts w:ascii="Times New Roman" w:hAnsi="Times New Roman"/>
          <w:kern w:val="0"/>
          <w:szCs w:val="21"/>
        </w:rPr>
        <w:t>NO</w:t>
      </w:r>
      <w:r w:rsidR="0030716A" w:rsidRPr="00B54785">
        <w:rPr>
          <w:rFonts w:ascii="Times New Roman" w:hAnsi="Times New Roman"/>
          <w:kern w:val="0"/>
          <w:szCs w:val="21"/>
          <w:vertAlign w:val="subscript"/>
        </w:rPr>
        <w:t>2</w:t>
      </w:r>
      <w:r w:rsidR="002E31BB" w:rsidRPr="00B54785">
        <w:rPr>
          <w:rFonts w:ascii="Times New Roman" w:hAnsi="Times New Roman"/>
          <w:kern w:val="0"/>
          <w:szCs w:val="21"/>
        </w:rPr>
        <w:t xml:space="preserve">, </w:t>
      </w:r>
      <w:r w:rsidR="0030716A" w:rsidRPr="00B54785">
        <w:rPr>
          <w:rFonts w:ascii="Times New Roman" w:hAnsi="Times New Roman"/>
          <w:kern w:val="0"/>
          <w:szCs w:val="21"/>
        </w:rPr>
        <w:t>O</w:t>
      </w:r>
      <w:r w:rsidR="0030716A" w:rsidRPr="00B54785">
        <w:rPr>
          <w:rFonts w:ascii="Times New Roman" w:hAnsi="Times New Roman"/>
          <w:kern w:val="0"/>
          <w:szCs w:val="21"/>
          <w:vertAlign w:val="subscript"/>
        </w:rPr>
        <w:t>3</w:t>
      </w:r>
      <w:r w:rsidR="002E31BB" w:rsidRPr="00B54785">
        <w:rPr>
          <w:rFonts w:ascii="Times New Roman" w:hAnsi="Times New Roman"/>
          <w:kern w:val="0"/>
          <w:szCs w:val="21"/>
        </w:rPr>
        <w:t>) from January 1st to April 18</w:t>
      </w:r>
      <w:r w:rsidR="002E31BB" w:rsidRPr="00B54785">
        <w:rPr>
          <w:rFonts w:ascii="Times New Roman" w:hAnsi="Times New Roman"/>
          <w:kern w:val="0"/>
          <w:szCs w:val="21"/>
          <w:vertAlign w:val="superscript"/>
        </w:rPr>
        <w:t>th</w:t>
      </w:r>
      <w:r w:rsidR="00C56BE9" w:rsidRPr="00B54785">
        <w:rPr>
          <w:rFonts w:ascii="Times New Roman" w:hAnsi="Times New Roman"/>
          <w:kern w:val="0"/>
          <w:szCs w:val="21"/>
        </w:rPr>
        <w:t xml:space="preserve">, </w:t>
      </w:r>
      <w:r w:rsidR="002E31BB" w:rsidRPr="00B54785">
        <w:rPr>
          <w:rFonts w:ascii="Times New Roman" w:hAnsi="Times New Roman"/>
          <w:kern w:val="0"/>
          <w:szCs w:val="21"/>
        </w:rPr>
        <w:t xml:space="preserve">2020. Regional characteristics of air pollutant variations among eight climate zones </w:t>
      </w:r>
      <w:r w:rsidR="0033310F">
        <w:rPr>
          <w:rFonts w:ascii="Times New Roman" w:hAnsi="Times New Roman"/>
          <w:kern w:val="0"/>
          <w:szCs w:val="21"/>
        </w:rPr>
        <w:t>we</w:t>
      </w:r>
      <w:r w:rsidR="002E31BB" w:rsidRPr="00B54785">
        <w:rPr>
          <w:rFonts w:ascii="Times New Roman" w:hAnsi="Times New Roman"/>
          <w:kern w:val="0"/>
          <w:szCs w:val="21"/>
        </w:rPr>
        <w:t>re analyzed in conjunction with economic and meteorological data.</w:t>
      </w:r>
    </w:p>
    <w:p w14:paraId="128873AD" w14:textId="77777777" w:rsidR="00426B02" w:rsidRPr="00B54785" w:rsidRDefault="00CE16FF" w:rsidP="00F65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b/>
          <w:kern w:val="0"/>
          <w:szCs w:val="21"/>
        </w:rPr>
      </w:pPr>
      <w:r w:rsidRPr="00B54785">
        <w:rPr>
          <w:rFonts w:ascii="Times New Roman" w:hAnsi="Times New Roman"/>
          <w:b/>
          <w:kern w:val="0"/>
          <w:szCs w:val="21"/>
        </w:rPr>
        <w:t>2</w:t>
      </w:r>
      <w:r w:rsidR="0030716A" w:rsidRPr="00B54785">
        <w:rPr>
          <w:rFonts w:ascii="Times New Roman" w:hAnsi="Times New Roman"/>
          <w:b/>
          <w:kern w:val="0"/>
          <w:szCs w:val="21"/>
        </w:rPr>
        <w:t xml:space="preserve">. </w:t>
      </w:r>
      <w:r w:rsidR="004F231C" w:rsidRPr="00B54785">
        <w:rPr>
          <w:rFonts w:ascii="Times New Roman" w:hAnsi="Times New Roman" w:hint="eastAsia"/>
          <w:b/>
          <w:kern w:val="0"/>
          <w:szCs w:val="21"/>
        </w:rPr>
        <w:t>M</w:t>
      </w:r>
      <w:r w:rsidR="00426B02" w:rsidRPr="00B54785">
        <w:rPr>
          <w:rFonts w:ascii="Times New Roman" w:hAnsi="Times New Roman"/>
          <w:b/>
          <w:kern w:val="0"/>
          <w:szCs w:val="21"/>
        </w:rPr>
        <w:t>aterials and methods</w:t>
      </w:r>
    </w:p>
    <w:p w14:paraId="6BE794A4" w14:textId="5D1E748E" w:rsidR="00BA19E2" w:rsidRPr="00B54785" w:rsidRDefault="00532AED" w:rsidP="002E31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b/>
          <w:kern w:val="0"/>
          <w:szCs w:val="21"/>
        </w:rPr>
      </w:pPr>
      <w:r w:rsidRPr="00B54785">
        <w:rPr>
          <w:rFonts w:ascii="Times New Roman" w:hAnsi="Times New Roman"/>
          <w:b/>
          <w:kern w:val="0"/>
          <w:szCs w:val="21"/>
        </w:rPr>
        <w:t>2.</w:t>
      </w:r>
      <w:r w:rsidR="009654BE">
        <w:rPr>
          <w:rFonts w:ascii="Times New Roman" w:hAnsi="Times New Roman"/>
          <w:b/>
          <w:kern w:val="0"/>
          <w:szCs w:val="21"/>
        </w:rPr>
        <w:t>1</w:t>
      </w:r>
      <w:r w:rsidR="0030716A" w:rsidRPr="00B54785">
        <w:rPr>
          <w:rFonts w:ascii="Times New Roman" w:hAnsi="Times New Roman"/>
          <w:b/>
          <w:kern w:val="0"/>
          <w:szCs w:val="21"/>
        </w:rPr>
        <w:t>.</w:t>
      </w:r>
      <w:r w:rsidR="002E31BB" w:rsidRPr="00B54785">
        <w:t xml:space="preserve"> </w:t>
      </w:r>
      <w:r w:rsidR="002E31BB" w:rsidRPr="00B54785">
        <w:rPr>
          <w:rFonts w:ascii="Times New Roman" w:hAnsi="Times New Roman"/>
          <w:b/>
          <w:szCs w:val="21"/>
        </w:rPr>
        <w:t>Study period and area</w:t>
      </w:r>
    </w:p>
    <w:p w14:paraId="2E3E3970" w14:textId="0438349B" w:rsidR="002E31BB" w:rsidRPr="00B54785" w:rsidRDefault="00D95E4E" w:rsidP="002E31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Times New Roman" w:hAnsi="Times New Roman"/>
          <w:szCs w:val="21"/>
        </w:rPr>
      </w:pPr>
      <w:r>
        <w:rPr>
          <w:rFonts w:ascii="Times New Roman" w:hAnsi="Times New Roman"/>
          <w:szCs w:val="21"/>
        </w:rPr>
        <w:t>The</w:t>
      </w:r>
      <w:r w:rsidR="0097166D">
        <w:rPr>
          <w:rFonts w:ascii="Times New Roman" w:hAnsi="Times New Roman"/>
          <w:szCs w:val="21"/>
        </w:rPr>
        <w:t xml:space="preserve"> </w:t>
      </w:r>
      <w:r w:rsidR="002E31BB" w:rsidRPr="00B54785">
        <w:rPr>
          <w:rFonts w:ascii="Times New Roman" w:hAnsi="Times New Roman"/>
          <w:szCs w:val="21"/>
        </w:rPr>
        <w:t>climate zoning</w:t>
      </w:r>
      <w:r w:rsidR="00A37A89" w:rsidRPr="00B54785">
        <w:rPr>
          <w:rFonts w:ascii="Times New Roman" w:hAnsi="Times New Roman"/>
          <w:szCs w:val="21"/>
        </w:rPr>
        <w:t xml:space="preserve"> </w:t>
      </w:r>
      <w:r w:rsidR="000246EB">
        <w:rPr>
          <w:rFonts w:ascii="Times New Roman" w:hAnsi="Times New Roman"/>
          <w:szCs w:val="21"/>
        </w:rPr>
        <w:t>scheme</w:t>
      </w:r>
      <w:r w:rsidR="00E74117">
        <w:rPr>
          <w:rFonts w:ascii="Times New Roman" w:hAnsi="Times New Roman"/>
          <w:szCs w:val="21"/>
        </w:rPr>
        <w:t xml:space="preserve">, </w:t>
      </w:r>
      <w:r w:rsidR="00E74117">
        <w:rPr>
          <w:rFonts w:ascii="Times New Roman" w:hAnsi="Times New Roman"/>
          <w:szCs w:val="21"/>
        </w:rPr>
        <w:t>which is the newest official and reliable scheme</w:t>
      </w:r>
      <w:r w:rsidR="00E74117">
        <w:rPr>
          <w:rFonts w:ascii="Times New Roman" w:hAnsi="Times New Roman"/>
          <w:szCs w:val="21"/>
        </w:rPr>
        <w:t xml:space="preserve">, </w:t>
      </w:r>
      <w:r>
        <w:rPr>
          <w:rFonts w:ascii="Times New Roman" w:hAnsi="Times New Roman"/>
          <w:szCs w:val="21"/>
        </w:rPr>
        <w:t xml:space="preserve">was based on daily observation data of 609 stations from 1971 to 2000 </w:t>
      </w:r>
      <w:r w:rsidR="00A37A89" w:rsidRPr="00B54785">
        <w:rPr>
          <w:rFonts w:ascii="Times New Roman" w:hAnsi="Times New Roman"/>
          <w:szCs w:val="21"/>
        </w:rPr>
        <w:fldChar w:fldCharType="begin"/>
      </w:r>
      <w:r w:rsidR="0034484A">
        <w:rPr>
          <w:rFonts w:ascii="Times New Roman" w:hAnsi="Times New Roman"/>
          <w:szCs w:val="21"/>
        </w:rPr>
        <w:instrText xml:space="preserve"> ADDIN ZOTERO_ITEM CSL_CITATION {"citationID":"200IpMB5","properties":{"formattedCitation":"(Jingyun Zheng, Yin, &amp; Li, 2010)","plainCitation":"(Jingyun Zheng, Yin, &amp; Li, 2010)","dontUpdate":true,"noteIndex":0},"citationItems":[{"id":246,"uris":["http://zotero.org/users/local/Q7vN0apP/items/ZF5Z22C7"],"uri":["http://zotero.org/users/local/Q7vN0apP/items/ZF5Z22C7"],"itemData":{"id":246,"type":"article-journal","container-title":"Acta Geographica Sinica","DOI":"10.11821/xb201001002","issue":"1","note":"publisher: Acta Geographica Sinica","title":"A New Scheme for Climate Regionalization in China","URL":"http://www.geog.com.cn/EN/10.11821/xb201001002","volume":"65","author":[{"family":"Zheng","given":"Jingyun"},{"family":"Yin","given":"Yunhe"},{"family":"Li","given":"Bingyuan"}],"issued":{"date-parts":[["2010"]]}}}],"schema":"https://github.com/citation-style-language/schema/raw/master/csl-citation.json"} </w:instrText>
      </w:r>
      <w:r w:rsidR="00A37A89" w:rsidRPr="00B54785">
        <w:rPr>
          <w:rFonts w:ascii="Times New Roman" w:hAnsi="Times New Roman"/>
          <w:szCs w:val="21"/>
        </w:rPr>
        <w:fldChar w:fldCharType="separate"/>
      </w:r>
      <w:r w:rsidR="00A37A89" w:rsidRPr="00B54785">
        <w:rPr>
          <w:rFonts w:ascii="Times New Roman" w:hAnsi="Times New Roman"/>
        </w:rPr>
        <w:t>(Zheng, Yin, &amp; Li, 2010)</w:t>
      </w:r>
      <w:r w:rsidR="00A37A89" w:rsidRPr="00B54785">
        <w:rPr>
          <w:rFonts w:ascii="Times New Roman" w:hAnsi="Times New Roman"/>
          <w:szCs w:val="21"/>
        </w:rPr>
        <w:fldChar w:fldCharType="end"/>
      </w:r>
      <w:r w:rsidR="0076461A">
        <w:rPr>
          <w:rFonts w:ascii="Times New Roman" w:hAnsi="Times New Roman"/>
          <w:szCs w:val="21"/>
        </w:rPr>
        <w:t xml:space="preserve">. Concerning this scheme and topographical features, </w:t>
      </w:r>
      <w:r w:rsidR="002E31BB" w:rsidRPr="00B54785">
        <w:rPr>
          <w:rFonts w:ascii="Times New Roman" w:hAnsi="Times New Roman"/>
          <w:szCs w:val="21"/>
        </w:rPr>
        <w:t>we</w:t>
      </w:r>
      <w:r w:rsidR="0076461A">
        <w:rPr>
          <w:rFonts w:ascii="Times New Roman" w:hAnsi="Times New Roman"/>
          <w:szCs w:val="21"/>
        </w:rPr>
        <w:t xml:space="preserve"> pick up e</w:t>
      </w:r>
      <w:r w:rsidR="002E31BB" w:rsidRPr="00B54785">
        <w:rPr>
          <w:rFonts w:ascii="Times New Roman" w:hAnsi="Times New Roman"/>
          <w:szCs w:val="21"/>
        </w:rPr>
        <w:t xml:space="preserve">ight </w:t>
      </w:r>
      <w:r w:rsidR="00E74117">
        <w:rPr>
          <w:rFonts w:ascii="Times New Roman" w:hAnsi="Times New Roman"/>
          <w:szCs w:val="21"/>
        </w:rPr>
        <w:t xml:space="preserve">general </w:t>
      </w:r>
      <w:r>
        <w:rPr>
          <w:rFonts w:ascii="Times New Roman" w:hAnsi="Times New Roman"/>
          <w:szCs w:val="21"/>
        </w:rPr>
        <w:t>regions</w:t>
      </w:r>
      <w:r w:rsidR="002E31BB" w:rsidRPr="00B54785">
        <w:rPr>
          <w:rFonts w:ascii="Times New Roman" w:hAnsi="Times New Roman"/>
          <w:szCs w:val="21"/>
        </w:rPr>
        <w:t xml:space="preserve"> (Fig. 1, Table 1): North-East China (NEC), the cold temperate zone and the humid and semi-humid region of the mid-temperate zone</w:t>
      </w:r>
      <w:ins w:id="5" w:author="戴 米克" w:date="2020-10-02T17:56:00Z">
        <w:r w:rsidR="002B0FC4">
          <w:rPr>
            <w:rFonts w:ascii="Times New Roman" w:hAnsi="Times New Roman"/>
            <w:szCs w:val="21"/>
          </w:rPr>
          <w:t>,</w:t>
        </w:r>
      </w:ins>
      <w:ins w:id="6" w:author="戴 米克" w:date="2020-10-02T17:57:00Z">
        <w:r w:rsidR="002B0FC4">
          <w:rPr>
            <w:rFonts w:ascii="Times New Roman" w:hAnsi="Times New Roman"/>
            <w:szCs w:val="21"/>
          </w:rPr>
          <w:t xml:space="preserve"> including 31 cities</w:t>
        </w:r>
      </w:ins>
      <w:r w:rsidR="002E31BB" w:rsidRPr="00B54785">
        <w:rPr>
          <w:rFonts w:ascii="Times New Roman" w:hAnsi="Times New Roman"/>
          <w:szCs w:val="21"/>
        </w:rPr>
        <w:t>; inner Mongolia (MG), the semi-arid region of the mid-temperate zone</w:t>
      </w:r>
      <w:ins w:id="7" w:author="戴 米克" w:date="2020-10-02T17:57:00Z">
        <w:r w:rsidR="002B0FC4">
          <w:rPr>
            <w:rFonts w:ascii="Times New Roman" w:hAnsi="Times New Roman"/>
            <w:szCs w:val="21"/>
          </w:rPr>
          <w:t>, including 8 cities</w:t>
        </w:r>
      </w:ins>
      <w:r w:rsidR="002E31BB" w:rsidRPr="00B54785">
        <w:rPr>
          <w:rFonts w:ascii="Times New Roman" w:hAnsi="Times New Roman"/>
          <w:szCs w:val="21"/>
        </w:rPr>
        <w:t>; North China Plain (NCP), the semi-humid regions of warm temperate zone</w:t>
      </w:r>
      <w:ins w:id="8" w:author="戴 米克" w:date="2020-10-02T17:58:00Z">
        <w:r w:rsidR="002B0FC4">
          <w:rPr>
            <w:rFonts w:ascii="Times New Roman" w:hAnsi="Times New Roman"/>
            <w:szCs w:val="21"/>
          </w:rPr>
          <w:t>, including 91 cities</w:t>
        </w:r>
      </w:ins>
      <w:r w:rsidR="002E31BB" w:rsidRPr="00B54785">
        <w:rPr>
          <w:rFonts w:ascii="Times New Roman" w:hAnsi="Times New Roman"/>
          <w:szCs w:val="21"/>
        </w:rPr>
        <w:t>; North-Western (NW), the arid and semi-arid regions of the mid-temperate zone</w:t>
      </w:r>
      <w:ins w:id="9" w:author="戴 米克" w:date="2020-10-02T17:58:00Z">
        <w:r w:rsidR="002B0FC4">
          <w:rPr>
            <w:rFonts w:ascii="Times New Roman" w:hAnsi="Times New Roman"/>
            <w:szCs w:val="21"/>
          </w:rPr>
          <w:t>, including 30 cities</w:t>
        </w:r>
      </w:ins>
      <w:r w:rsidR="002E31BB" w:rsidRPr="00B54785">
        <w:rPr>
          <w:rFonts w:ascii="Times New Roman" w:hAnsi="Times New Roman"/>
          <w:szCs w:val="21"/>
        </w:rPr>
        <w:t>; Yangtze River basin (YR), the humid north subtropical zone</w:t>
      </w:r>
      <w:ins w:id="10" w:author="戴 米克" w:date="2020-10-02T17:58:00Z">
        <w:r w:rsidR="002B0FC4">
          <w:rPr>
            <w:rFonts w:ascii="Times New Roman" w:hAnsi="Times New Roman"/>
            <w:szCs w:val="21"/>
          </w:rPr>
          <w:t>, including 60 cities</w:t>
        </w:r>
      </w:ins>
      <w:r w:rsidR="002E31BB" w:rsidRPr="00B54785">
        <w:rPr>
          <w:rFonts w:ascii="Times New Roman" w:hAnsi="Times New Roman"/>
          <w:szCs w:val="21"/>
        </w:rPr>
        <w:t>; Central South (CS), the humid mid-subtropical zone</w:t>
      </w:r>
      <w:ins w:id="11" w:author="戴 米克" w:date="2020-10-02T17:59:00Z">
        <w:r w:rsidR="002B0FC4">
          <w:rPr>
            <w:rFonts w:ascii="Times New Roman" w:hAnsi="Times New Roman"/>
            <w:szCs w:val="21"/>
          </w:rPr>
          <w:t>, including 73 cities</w:t>
        </w:r>
      </w:ins>
      <w:r w:rsidR="002E31BB" w:rsidRPr="00B54785">
        <w:rPr>
          <w:rFonts w:ascii="Times New Roman" w:hAnsi="Times New Roman"/>
          <w:szCs w:val="21"/>
        </w:rPr>
        <w:t xml:space="preserve">; Southern Coast (SC), the south subtropical </w:t>
      </w:r>
      <w:r w:rsidR="00C90153">
        <w:rPr>
          <w:rFonts w:ascii="Times New Roman" w:hAnsi="Times New Roman"/>
          <w:szCs w:val="21"/>
        </w:rPr>
        <w:t>zone</w:t>
      </w:r>
      <w:ins w:id="12" w:author="戴 米克" w:date="2020-10-02T17:59:00Z">
        <w:r w:rsidR="002B0FC4">
          <w:rPr>
            <w:rFonts w:ascii="Times New Roman" w:hAnsi="Times New Roman"/>
            <w:szCs w:val="21"/>
          </w:rPr>
          <w:t>, including 46 cities</w:t>
        </w:r>
      </w:ins>
      <w:r w:rsidR="002E31BB" w:rsidRPr="00B54785">
        <w:rPr>
          <w:rFonts w:ascii="Times New Roman" w:hAnsi="Times New Roman"/>
          <w:szCs w:val="21"/>
        </w:rPr>
        <w:t>; Tibet Plateau (TP)</w:t>
      </w:r>
      <w:r w:rsidR="00A95980" w:rsidRPr="00B54785">
        <w:rPr>
          <w:rFonts w:ascii="Times New Roman" w:hAnsi="Times New Roman"/>
          <w:szCs w:val="21"/>
        </w:rPr>
        <w:t xml:space="preserve">, </w:t>
      </w:r>
      <w:r w:rsidR="002E31BB" w:rsidRPr="00B54785">
        <w:rPr>
          <w:rFonts w:ascii="Times New Roman" w:hAnsi="Times New Roman"/>
          <w:szCs w:val="21"/>
        </w:rPr>
        <w:t>the plateau climate</w:t>
      </w:r>
      <w:r w:rsidR="00A95980" w:rsidRPr="00B54785">
        <w:rPr>
          <w:rFonts w:ascii="Times New Roman" w:hAnsi="Times New Roman"/>
          <w:szCs w:val="21"/>
        </w:rPr>
        <w:t xml:space="preserve"> zone</w:t>
      </w:r>
      <w:ins w:id="13" w:author="戴 米克" w:date="2020-10-02T18:00:00Z">
        <w:r w:rsidR="002B0FC4">
          <w:rPr>
            <w:rFonts w:ascii="Times New Roman" w:hAnsi="Times New Roman"/>
            <w:szCs w:val="21"/>
          </w:rPr>
          <w:t>, including 19 cities</w:t>
        </w:r>
      </w:ins>
      <w:r w:rsidR="002E31BB" w:rsidRPr="00B54785">
        <w:rPr>
          <w:rFonts w:ascii="Times New Roman" w:hAnsi="Times New Roman"/>
          <w:szCs w:val="21"/>
        </w:rPr>
        <w:t>.</w:t>
      </w:r>
      <w:r w:rsidR="000246EB">
        <w:rPr>
          <w:rFonts w:ascii="Times New Roman" w:hAnsi="Times New Roman"/>
          <w:szCs w:val="21"/>
        </w:rPr>
        <w:t xml:space="preserve"> T</w:t>
      </w:r>
      <w:r w:rsidR="000246EB">
        <w:rPr>
          <w:rFonts w:ascii="Times New Roman" w:hAnsi="Times New Roman" w:hint="eastAsia"/>
          <w:szCs w:val="21"/>
        </w:rPr>
        <w:t>h</w:t>
      </w:r>
      <w:r w:rsidR="0076461A">
        <w:rPr>
          <w:rFonts w:ascii="Times New Roman" w:hAnsi="Times New Roman"/>
          <w:szCs w:val="21"/>
        </w:rPr>
        <w:t xml:space="preserve">en the </w:t>
      </w:r>
      <w:r w:rsidR="00E74117">
        <w:rPr>
          <w:rFonts w:ascii="Times New Roman" w:hAnsi="Times New Roman"/>
          <w:szCs w:val="21"/>
        </w:rPr>
        <w:t xml:space="preserve">regional climate characteristics were validated </w:t>
      </w:r>
      <w:r w:rsidR="0038439C">
        <w:rPr>
          <w:rFonts w:ascii="Times New Roman" w:hAnsi="Times New Roman"/>
          <w:szCs w:val="21"/>
        </w:rPr>
        <w:t xml:space="preserve">by </w:t>
      </w:r>
      <w:r w:rsidR="009654BE">
        <w:rPr>
          <w:rFonts w:ascii="Times New Roman" w:hAnsi="Times New Roman"/>
          <w:szCs w:val="21"/>
        </w:rPr>
        <w:t xml:space="preserve">the </w:t>
      </w:r>
      <w:r w:rsidR="0038439C">
        <w:rPr>
          <w:rFonts w:ascii="Times New Roman" w:hAnsi="Times New Roman"/>
          <w:szCs w:val="21"/>
        </w:rPr>
        <w:t xml:space="preserve">NOAA </w:t>
      </w:r>
      <w:r w:rsidR="009654BE">
        <w:rPr>
          <w:rFonts w:ascii="Times New Roman" w:hAnsi="Times New Roman"/>
          <w:szCs w:val="21"/>
        </w:rPr>
        <w:t>meteorological data during the period from January 1</w:t>
      </w:r>
      <w:r w:rsidR="009654BE" w:rsidRPr="009654BE">
        <w:rPr>
          <w:rFonts w:ascii="Times New Roman" w:hAnsi="Times New Roman"/>
          <w:szCs w:val="21"/>
          <w:vertAlign w:val="superscript"/>
        </w:rPr>
        <w:t>st</w:t>
      </w:r>
      <w:r w:rsidR="009654BE">
        <w:rPr>
          <w:rFonts w:ascii="Times New Roman" w:hAnsi="Times New Roman"/>
          <w:szCs w:val="21"/>
        </w:rPr>
        <w:t xml:space="preserve"> to April 18</w:t>
      </w:r>
      <w:r w:rsidR="009654BE" w:rsidRPr="009654BE">
        <w:rPr>
          <w:rFonts w:ascii="Times New Roman" w:hAnsi="Times New Roman"/>
          <w:szCs w:val="21"/>
          <w:vertAlign w:val="superscript"/>
        </w:rPr>
        <w:t>th</w:t>
      </w:r>
      <w:r w:rsidR="009654BE">
        <w:rPr>
          <w:rFonts w:ascii="Times New Roman" w:hAnsi="Times New Roman"/>
          <w:szCs w:val="21"/>
        </w:rPr>
        <w:t>.</w:t>
      </w:r>
    </w:p>
    <w:p w14:paraId="242E39DB" w14:textId="47F2C219" w:rsidR="002E31BB" w:rsidRDefault="006A020A" w:rsidP="002E31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Times New Roman" w:hAnsi="Times New Roman"/>
          <w:szCs w:val="21"/>
        </w:rPr>
      </w:pPr>
      <w:r w:rsidRPr="00B54785">
        <w:rPr>
          <w:rFonts w:ascii="Times New Roman" w:hAnsi="Times New Roman"/>
          <w:szCs w:val="21"/>
        </w:rPr>
        <w:t xml:space="preserve">The </w:t>
      </w:r>
      <w:r w:rsidR="004D382C" w:rsidRPr="00B54785">
        <w:rPr>
          <w:rFonts w:ascii="Times New Roman" w:hAnsi="Times New Roman" w:hint="eastAsia"/>
          <w:szCs w:val="21"/>
        </w:rPr>
        <w:t>p</w:t>
      </w:r>
      <w:r w:rsidR="004D382C" w:rsidRPr="00B54785">
        <w:rPr>
          <w:rFonts w:ascii="Times New Roman" w:hAnsi="Times New Roman"/>
          <w:szCs w:val="21"/>
        </w:rPr>
        <w:t xml:space="preserve">eriod from </w:t>
      </w:r>
      <w:r w:rsidR="002E31BB" w:rsidRPr="00B54785">
        <w:rPr>
          <w:rFonts w:ascii="Times New Roman" w:hAnsi="Times New Roman"/>
          <w:szCs w:val="21"/>
        </w:rPr>
        <w:t>January 1</w:t>
      </w:r>
      <w:r w:rsidR="002E31BB" w:rsidRPr="00B54785">
        <w:rPr>
          <w:rFonts w:ascii="Times New Roman" w:hAnsi="Times New Roman"/>
          <w:szCs w:val="21"/>
          <w:vertAlign w:val="superscript"/>
        </w:rPr>
        <w:t>st</w:t>
      </w:r>
      <w:r w:rsidR="002E31BB" w:rsidRPr="00B54785">
        <w:rPr>
          <w:rFonts w:ascii="Times New Roman" w:hAnsi="Times New Roman"/>
          <w:szCs w:val="21"/>
        </w:rPr>
        <w:t xml:space="preserve"> to April 18</w:t>
      </w:r>
      <w:r w:rsidR="002E31BB" w:rsidRPr="00B54785">
        <w:rPr>
          <w:rFonts w:ascii="Times New Roman" w:hAnsi="Times New Roman"/>
          <w:szCs w:val="21"/>
          <w:vertAlign w:val="superscript"/>
        </w:rPr>
        <w:t>th</w:t>
      </w:r>
      <w:proofErr w:type="gramStart"/>
      <w:r w:rsidR="00D35AD7" w:rsidRPr="00B54785">
        <w:rPr>
          <w:rFonts w:ascii="Times New Roman" w:hAnsi="Times New Roman"/>
          <w:szCs w:val="21"/>
        </w:rPr>
        <w:t xml:space="preserve"> </w:t>
      </w:r>
      <w:r w:rsidR="00EF3622" w:rsidRPr="00B54785">
        <w:rPr>
          <w:rFonts w:ascii="Times New Roman" w:hAnsi="Times New Roman"/>
          <w:szCs w:val="21"/>
        </w:rPr>
        <w:t>2020</w:t>
      </w:r>
      <w:proofErr w:type="gramEnd"/>
      <w:r w:rsidR="002E31BB" w:rsidRPr="00B54785">
        <w:rPr>
          <w:rFonts w:ascii="Times New Roman" w:hAnsi="Times New Roman"/>
          <w:szCs w:val="21"/>
        </w:rPr>
        <w:t xml:space="preserve"> </w:t>
      </w:r>
      <w:r w:rsidRPr="00B54785">
        <w:rPr>
          <w:rFonts w:ascii="Times New Roman" w:hAnsi="Times New Roman"/>
          <w:szCs w:val="21"/>
        </w:rPr>
        <w:t xml:space="preserve">was divided </w:t>
      </w:r>
      <w:r w:rsidR="002E31BB" w:rsidRPr="00B54785">
        <w:rPr>
          <w:rFonts w:ascii="Times New Roman" w:hAnsi="Times New Roman"/>
          <w:szCs w:val="21"/>
        </w:rPr>
        <w:t xml:space="preserve">into four </w:t>
      </w:r>
      <w:r w:rsidR="004D382C" w:rsidRPr="00B54785">
        <w:rPr>
          <w:rFonts w:ascii="Times New Roman" w:hAnsi="Times New Roman"/>
          <w:szCs w:val="21"/>
        </w:rPr>
        <w:t>phases</w:t>
      </w:r>
      <w:r w:rsidR="002E31BB" w:rsidRPr="00B54785">
        <w:rPr>
          <w:rFonts w:ascii="Times New Roman" w:hAnsi="Times New Roman"/>
          <w:szCs w:val="21"/>
        </w:rPr>
        <w:t xml:space="preserve">: </w:t>
      </w:r>
      <w:r w:rsidR="00A95980" w:rsidRPr="00B54785">
        <w:rPr>
          <w:rFonts w:ascii="Times New Roman" w:hAnsi="Times New Roman"/>
          <w:szCs w:val="21"/>
        </w:rPr>
        <w:t>Pre-lockdown</w:t>
      </w:r>
      <w:r w:rsidR="002E31BB" w:rsidRPr="00B54785">
        <w:rPr>
          <w:rFonts w:ascii="Times New Roman" w:hAnsi="Times New Roman"/>
          <w:szCs w:val="21"/>
        </w:rPr>
        <w:t xml:space="preserve"> (</w:t>
      </w:r>
      <w:proofErr w:type="spellStart"/>
      <w:r w:rsidR="002E31BB" w:rsidRPr="00B54785">
        <w:rPr>
          <w:rFonts w:ascii="Times New Roman" w:hAnsi="Times New Roman"/>
          <w:szCs w:val="21"/>
        </w:rPr>
        <w:t>Prelock</w:t>
      </w:r>
      <w:proofErr w:type="spellEnd"/>
      <w:r w:rsidR="002E31BB" w:rsidRPr="00B54785">
        <w:rPr>
          <w:rFonts w:ascii="Times New Roman" w:hAnsi="Times New Roman"/>
          <w:szCs w:val="21"/>
        </w:rPr>
        <w:t>), Level 1, Level 2 and Level 3</w:t>
      </w:r>
      <w:r w:rsidR="00921C5E" w:rsidRPr="00B54785">
        <w:rPr>
          <w:rFonts w:ascii="Times New Roman" w:hAnsi="Times New Roman"/>
          <w:szCs w:val="21"/>
        </w:rPr>
        <w:t xml:space="preserve">, </w:t>
      </w:r>
      <w:r w:rsidR="00CD1F58" w:rsidRPr="00B54785">
        <w:rPr>
          <w:rFonts w:ascii="Times New Roman" w:hAnsi="Times New Roman"/>
          <w:szCs w:val="21"/>
        </w:rPr>
        <w:t xml:space="preserve">based on the </w:t>
      </w:r>
      <w:r w:rsidR="00921C5E" w:rsidRPr="00B54785">
        <w:rPr>
          <w:rFonts w:ascii="Times New Roman" w:hAnsi="Times New Roman"/>
          <w:szCs w:val="21"/>
        </w:rPr>
        <w:t xml:space="preserve">intensity </w:t>
      </w:r>
      <w:r w:rsidR="00CD1F58" w:rsidRPr="00B54785">
        <w:rPr>
          <w:rFonts w:ascii="Times New Roman" w:hAnsi="Times New Roman"/>
          <w:szCs w:val="21"/>
        </w:rPr>
        <w:t xml:space="preserve">of </w:t>
      </w:r>
      <w:r w:rsidR="00921C5E" w:rsidRPr="00B54785">
        <w:rPr>
          <w:rFonts w:ascii="Times New Roman" w:hAnsi="Times New Roman"/>
          <w:szCs w:val="21"/>
        </w:rPr>
        <w:t xml:space="preserve">restriction measures in </w:t>
      </w:r>
      <w:r w:rsidR="00A95980" w:rsidRPr="00B54785">
        <w:rPr>
          <w:rFonts w:ascii="Times New Roman" w:hAnsi="Times New Roman"/>
          <w:szCs w:val="21"/>
        </w:rPr>
        <w:t xml:space="preserve">the </w:t>
      </w:r>
      <w:r w:rsidR="00CD1F58" w:rsidRPr="00B54785">
        <w:rPr>
          <w:rFonts w:ascii="Times New Roman" w:hAnsi="Times New Roman"/>
          <w:szCs w:val="21"/>
        </w:rPr>
        <w:t xml:space="preserve">public health emergency plan. </w:t>
      </w:r>
      <w:r w:rsidR="002E31BB" w:rsidRPr="00B54785">
        <w:rPr>
          <w:rFonts w:ascii="Times New Roman" w:hAnsi="Times New Roman"/>
          <w:szCs w:val="21"/>
        </w:rPr>
        <w:t>According to the China State Council, all production activities and transportation were forcibly suspended during Level 1</w:t>
      </w:r>
      <w:r w:rsidR="003F5957" w:rsidRPr="00B54785">
        <w:rPr>
          <w:rFonts w:ascii="Times New Roman" w:hAnsi="Times New Roman"/>
          <w:szCs w:val="21"/>
        </w:rPr>
        <w:t xml:space="preserve"> </w:t>
      </w:r>
      <w:r w:rsidR="002E31BB" w:rsidRPr="00B54785">
        <w:rPr>
          <w:rFonts w:ascii="Times New Roman" w:hAnsi="Times New Roman"/>
          <w:szCs w:val="21"/>
        </w:rPr>
        <w:t>(after January 24</w:t>
      </w:r>
      <w:r w:rsidR="00D35AD7" w:rsidRPr="00B54785">
        <w:rPr>
          <w:rFonts w:ascii="Times New Roman" w:hAnsi="Times New Roman"/>
          <w:szCs w:val="21"/>
          <w:vertAlign w:val="superscript"/>
        </w:rPr>
        <w:t>th</w:t>
      </w:r>
      <w:r w:rsidR="002E31BB" w:rsidRPr="00B54785">
        <w:rPr>
          <w:rFonts w:ascii="Times New Roman" w:hAnsi="Times New Roman"/>
          <w:szCs w:val="21"/>
        </w:rPr>
        <w:t xml:space="preserve">) because of the </w:t>
      </w:r>
      <w:r w:rsidR="0097166D">
        <w:rPr>
          <w:rFonts w:ascii="Times New Roman" w:hAnsi="Times New Roman"/>
          <w:szCs w:val="21"/>
        </w:rPr>
        <w:t>dramatic growth</w:t>
      </w:r>
      <w:r w:rsidR="002E31BB" w:rsidRPr="00B54785">
        <w:rPr>
          <w:rFonts w:ascii="Times New Roman" w:hAnsi="Times New Roman"/>
          <w:szCs w:val="21"/>
        </w:rPr>
        <w:t xml:space="preserve"> of confirmed cases. In Level 2 (after February 26</w:t>
      </w:r>
      <w:r w:rsidR="00D35AD7" w:rsidRPr="00B54785">
        <w:rPr>
          <w:rFonts w:ascii="Times New Roman" w:hAnsi="Times New Roman"/>
          <w:szCs w:val="21"/>
          <w:vertAlign w:val="superscript"/>
        </w:rPr>
        <w:t>th</w:t>
      </w:r>
      <w:r w:rsidR="002E31BB" w:rsidRPr="00B54785">
        <w:rPr>
          <w:rFonts w:ascii="Times New Roman" w:hAnsi="Times New Roman"/>
          <w:szCs w:val="21"/>
        </w:rPr>
        <w:t xml:space="preserve">), some necessary industries and </w:t>
      </w:r>
      <w:r w:rsidR="002E31BB" w:rsidRPr="00B54785">
        <w:rPr>
          <w:rFonts w:ascii="Times New Roman" w:hAnsi="Times New Roman"/>
          <w:szCs w:val="21"/>
        </w:rPr>
        <w:lastRenderedPageBreak/>
        <w:t xml:space="preserve">transportation were allowed. Since Level 3 (after April </w:t>
      </w:r>
      <w:r w:rsidR="00D35AD7" w:rsidRPr="00B54785">
        <w:rPr>
          <w:rFonts w:ascii="Times New Roman" w:hAnsi="Times New Roman"/>
          <w:szCs w:val="21"/>
        </w:rPr>
        <w:t>1</w:t>
      </w:r>
      <w:r w:rsidR="00D35AD7" w:rsidRPr="00B54785">
        <w:rPr>
          <w:rFonts w:ascii="Times New Roman" w:hAnsi="Times New Roman"/>
          <w:szCs w:val="21"/>
          <w:vertAlign w:val="superscript"/>
        </w:rPr>
        <w:t>st</w:t>
      </w:r>
      <w:r w:rsidR="002E31BB" w:rsidRPr="00B54785">
        <w:rPr>
          <w:rFonts w:ascii="Times New Roman" w:hAnsi="Times New Roman"/>
          <w:szCs w:val="21"/>
        </w:rPr>
        <w:t>)</w:t>
      </w:r>
      <w:r w:rsidR="00D35AD7" w:rsidRPr="00B54785">
        <w:rPr>
          <w:rFonts w:ascii="Times New Roman" w:hAnsi="Times New Roman"/>
          <w:szCs w:val="21"/>
        </w:rPr>
        <w:t>,</w:t>
      </w:r>
      <w:r w:rsidR="002E31BB" w:rsidRPr="00B54785">
        <w:rPr>
          <w:rFonts w:ascii="Times New Roman" w:hAnsi="Times New Roman"/>
          <w:szCs w:val="21"/>
        </w:rPr>
        <w:t xml:space="preserve"> </w:t>
      </w:r>
      <w:r w:rsidR="00A135A2" w:rsidRPr="00B54785">
        <w:rPr>
          <w:rFonts w:ascii="Times New Roman" w:hAnsi="Times New Roman"/>
          <w:szCs w:val="21"/>
        </w:rPr>
        <w:t>the</w:t>
      </w:r>
      <w:r w:rsidR="002E31BB" w:rsidRPr="00B54785">
        <w:rPr>
          <w:rFonts w:ascii="Times New Roman" w:hAnsi="Times New Roman"/>
          <w:szCs w:val="21"/>
        </w:rPr>
        <w:t xml:space="preserve"> COVID-19 was well controlled,</w:t>
      </w:r>
      <w:r w:rsidR="00A135A2" w:rsidRPr="00B54785">
        <w:rPr>
          <w:rFonts w:ascii="Times New Roman" w:hAnsi="Times New Roman"/>
          <w:szCs w:val="21"/>
        </w:rPr>
        <w:t xml:space="preserve"> and </w:t>
      </w:r>
      <w:r w:rsidR="002E31BB" w:rsidRPr="00B54785">
        <w:rPr>
          <w:rFonts w:ascii="Times New Roman" w:hAnsi="Times New Roman"/>
          <w:szCs w:val="21"/>
        </w:rPr>
        <w:t>most activities restarted, follow</w:t>
      </w:r>
      <w:r w:rsidR="00CD1F58" w:rsidRPr="00B54785">
        <w:rPr>
          <w:rFonts w:ascii="Times New Roman" w:hAnsi="Times New Roman"/>
          <w:szCs w:val="21"/>
        </w:rPr>
        <w:t>ed</w:t>
      </w:r>
      <w:r w:rsidR="002E31BB" w:rsidRPr="00B54785">
        <w:rPr>
          <w:rFonts w:ascii="Times New Roman" w:hAnsi="Times New Roman"/>
          <w:szCs w:val="21"/>
        </w:rPr>
        <w:t xml:space="preserve"> </w:t>
      </w:r>
      <w:r w:rsidR="00D35AD7" w:rsidRPr="00B54785">
        <w:rPr>
          <w:rFonts w:ascii="Times New Roman" w:hAnsi="Times New Roman"/>
          <w:szCs w:val="21"/>
        </w:rPr>
        <w:t>by the increase of emission</w:t>
      </w:r>
      <w:r w:rsidR="002E31BB" w:rsidRPr="00B54785">
        <w:rPr>
          <w:rFonts w:ascii="Times New Roman" w:hAnsi="Times New Roman"/>
          <w:szCs w:val="21"/>
        </w:rPr>
        <w:t xml:space="preserve">. Although different cities did not adjust the restriction level </w:t>
      </w:r>
      <w:r w:rsidR="0097166D">
        <w:rPr>
          <w:rFonts w:ascii="Times New Roman" w:hAnsi="Times New Roman"/>
          <w:szCs w:val="21"/>
        </w:rPr>
        <w:t>simultaneously</w:t>
      </w:r>
      <w:r w:rsidR="002E31BB" w:rsidRPr="00B54785">
        <w:rPr>
          <w:rFonts w:ascii="Times New Roman" w:hAnsi="Times New Roman"/>
          <w:szCs w:val="21"/>
        </w:rPr>
        <w:t>, their industry and transportation began to recover at a</w:t>
      </w:r>
      <w:r w:rsidR="0097166D">
        <w:rPr>
          <w:rFonts w:ascii="Times New Roman" w:hAnsi="Times New Roman"/>
          <w:szCs w:val="21"/>
        </w:rPr>
        <w:t xml:space="preserve"> </w:t>
      </w:r>
      <w:r w:rsidR="0097166D">
        <w:rPr>
          <w:rFonts w:ascii="Times New Roman" w:hAnsi="Times New Roman" w:hint="eastAsia"/>
          <w:szCs w:val="21"/>
        </w:rPr>
        <w:t>r</w:t>
      </w:r>
      <w:r w:rsidR="0097166D">
        <w:rPr>
          <w:rFonts w:ascii="Times New Roman" w:hAnsi="Times New Roman"/>
          <w:szCs w:val="21"/>
        </w:rPr>
        <w:t xml:space="preserve">oughly </w:t>
      </w:r>
      <w:r w:rsidR="002E31BB" w:rsidRPr="00B54785">
        <w:rPr>
          <w:rFonts w:ascii="Times New Roman" w:hAnsi="Times New Roman"/>
          <w:szCs w:val="21"/>
        </w:rPr>
        <w:t>similar time</w:t>
      </w:r>
      <w:r w:rsidRPr="00B54785">
        <w:rPr>
          <w:rFonts w:ascii="Times New Roman" w:hAnsi="Times New Roman"/>
          <w:szCs w:val="21"/>
        </w:rPr>
        <w:t xml:space="preserve"> </w:t>
      </w:r>
      <w:r w:rsidRPr="00B54785">
        <w:rPr>
          <w:rFonts w:ascii="Times New Roman" w:hAnsi="Times New Roman"/>
          <w:noProof/>
          <w:szCs w:val="21"/>
        </w:rPr>
        <w:fldChar w:fldCharType="begin"/>
      </w:r>
      <w:r w:rsidRPr="00B54785">
        <w:rPr>
          <w:rFonts w:ascii="Times New Roman" w:hAnsi="Times New Roman"/>
          <w:noProof/>
          <w:szCs w:val="21"/>
        </w:rPr>
        <w:instrText xml:space="preserve"> ADDIN ZOTERO_ITEM CSL_CITATION {"citationID":"3WEBmChz","properties":{"formattedCitation":"(Li et al., 2020; People\\uc0\\u8217{}s Daily, 2020a, 2020b)","plainCitation":"(Li et al., 2020; People’s Daily, 2020a, 2020b)","noteIndex":0},"citationItems":[{"id":115,"uris":["http://zotero.org/users/local/Q7vN0apP/items/VXYAAR89"],"uri":["http://zotero.org/users/local/Q7vN0apP/items/VXYAAR89"],"itemData":{"id":115,"type":"webpage","container-title":"National emergency response level summary: five provinces are at level 2, 24, down to level 3","title":"National Emergency Response Level Summary","URL":"http://society.people.com.cn/n1/2020/0508/c1008-31701312.html","author":[{"family":"People's Daily","given":""}],"accessed":{"date-parts":[["2020",7,17]]},"issued":{"date-parts":[["2020"]]}}},{"id":117,"uris":["http://zotero.org/users/local/Q7vN0apP/items/GTALNVFZ"],"uri":["http://zotero.org/users/local/Q7vN0apP/items/GTALNVFZ"],"itemData":{"id":117,"type":"webpage","title":"Schedule for resumption of work by province","URL":"https://weibo.com/ttarticle/p/show?id=2309404467436270256212","author":[{"family":"People's Daily","given":""}],"accessed":{"date-parts":[["2020",7,17]]},"issued":{"date-parts":[["2020"]]}}},{"id":16,"uris":["http://zotero.org/users/local/Q7vN0apP/items/8GCNAXS5"],"uri":["http://zotero.org/users/local/Q7vN0apP/items/8GCNAXS5"],"itemData":{"id":16,"type":"article-journal","container-title":"Science of The Total Environment","DOI":"10.1016/j.scitotenv.2020.139282","ISSN":"00489697","journalAbbreviation":"Science of The Total Environment","language":"en","page":"139282","source":"DOI.org (Crossref)","title":"Air quality changes during the COVID-19 lockdown over the Yangtze River Delta Region: An insight into the impact of human activity pattern changes on air pollution variation","title-short":"Air quality changes during the COVID-19 lockdown over the Yangtze River Delta Region","volume":"732","author":[{"family":"Li","given":"Li"},{"family":"Li","given":"Qing"},{"family":"Huang","given":"Ling"},{"family":"Wang","given":"Qian"},{"family":"Zhu","given":"Ansheng"},{"family":"Xu","given":"Jian"},{"family":"Liu","given":"Ziyi"},{"family":"Li","given":"Hongli"},{"family":"Shi","given":"Lishu"},{"family":"Li","given":"Rui"},{"family":"Azari","given":"Majid"},{"family":"Wang","given":"Yangjun"},{"family":"Zhang","given":"Xiaojuan"},{"family":"Liu","given":"Zhiqiang"},{"family":"Zhu","given":"Yonghui"},{"family":"Zhang","given":"Kun"},{"family":"Xue","given":"Shuhui"},{"family":"Ooi","given":"Maggie Chel Gee"},{"family":"Zhang","given":"Dongping"},{"family":"Chan","given":"Andy"}],"issued":{"date-parts":[["2020",8]]}}}],"schema":"https://github.com/citation-style-language/schema/raw/master/csl-citation.json"} </w:instrText>
      </w:r>
      <w:r w:rsidRPr="00B54785">
        <w:rPr>
          <w:rFonts w:ascii="Times New Roman" w:hAnsi="Times New Roman"/>
          <w:noProof/>
          <w:szCs w:val="21"/>
        </w:rPr>
        <w:fldChar w:fldCharType="separate"/>
      </w:r>
      <w:r w:rsidR="0068425B" w:rsidRPr="00B54785">
        <w:rPr>
          <w:rFonts w:ascii="Times New Roman" w:hAnsi="Times New Roman"/>
          <w:kern w:val="0"/>
          <w:szCs w:val="24"/>
        </w:rPr>
        <w:t>(Li et al., 2020; People’s Daily, 2020a, 2020b)</w:t>
      </w:r>
      <w:r w:rsidRPr="00B54785">
        <w:rPr>
          <w:rFonts w:ascii="Times New Roman" w:hAnsi="Times New Roman"/>
          <w:noProof/>
          <w:szCs w:val="21"/>
        </w:rPr>
        <w:fldChar w:fldCharType="end"/>
      </w:r>
      <w:r w:rsidRPr="00B54785">
        <w:rPr>
          <w:rFonts w:ascii="Times New Roman" w:hAnsi="Times New Roman" w:hint="eastAsia"/>
          <w:szCs w:val="21"/>
        </w:rPr>
        <w:t>.</w:t>
      </w:r>
    </w:p>
    <w:p w14:paraId="35ED6AB6" w14:textId="05CDEF68" w:rsidR="009654BE" w:rsidRPr="00B54785" w:rsidRDefault="009654BE" w:rsidP="0096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kern w:val="0"/>
          <w:szCs w:val="21"/>
        </w:rPr>
      </w:pPr>
      <w:r w:rsidRPr="00B54785">
        <w:rPr>
          <w:rFonts w:ascii="Times New Roman" w:hAnsi="Times New Roman"/>
          <w:b/>
          <w:kern w:val="0"/>
          <w:szCs w:val="21"/>
        </w:rPr>
        <w:t>2.</w:t>
      </w:r>
      <w:r>
        <w:rPr>
          <w:rFonts w:ascii="Times New Roman" w:hAnsi="Times New Roman"/>
          <w:b/>
          <w:kern w:val="0"/>
          <w:szCs w:val="21"/>
        </w:rPr>
        <w:t>2</w:t>
      </w:r>
      <w:r w:rsidRPr="00B54785">
        <w:rPr>
          <w:rFonts w:ascii="Times New Roman" w:hAnsi="Times New Roman"/>
          <w:b/>
          <w:kern w:val="0"/>
          <w:szCs w:val="21"/>
        </w:rPr>
        <w:t>.</w:t>
      </w:r>
      <w:r w:rsidRPr="00B54785">
        <w:rPr>
          <w:rFonts w:ascii="Times New Roman" w:hAnsi="Times New Roman"/>
          <w:kern w:val="0"/>
          <w:szCs w:val="21"/>
        </w:rPr>
        <w:t xml:space="preserve"> </w:t>
      </w:r>
      <w:r w:rsidRPr="00B54785">
        <w:rPr>
          <w:rFonts w:ascii="Times New Roman" w:hAnsi="Times New Roman"/>
          <w:b/>
          <w:kern w:val="0"/>
          <w:szCs w:val="21"/>
        </w:rPr>
        <w:t>Data source</w:t>
      </w:r>
    </w:p>
    <w:p w14:paraId="702394C5" w14:textId="5E2307E2" w:rsidR="009654BE" w:rsidRPr="00B54785" w:rsidRDefault="009654BE" w:rsidP="0096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Times New Roman" w:hAnsi="FZSSK--GBK1-0"/>
          <w:szCs w:val="21"/>
        </w:rPr>
      </w:pPr>
      <w:r w:rsidRPr="00B54785">
        <w:rPr>
          <w:rFonts w:ascii="Times New Roman" w:hAnsi="FZSSK--GBK1-0"/>
          <w:szCs w:val="21"/>
        </w:rPr>
        <w:t xml:space="preserve">The air pollution data was downloaded from the National Urban Air Quality Real-time Release Platform of the Ministry of Environmental Protection of China (http://106.37.208.233:20035/). Using the data </w:t>
      </w:r>
      <w:r>
        <w:rPr>
          <w:rFonts w:ascii="Times New Roman" w:hAnsi="FZSSK--GBK1-0"/>
          <w:szCs w:val="21"/>
        </w:rPr>
        <w:t>of</w:t>
      </w:r>
      <w:r w:rsidRPr="00B54785">
        <w:rPr>
          <w:rFonts w:ascii="Times New Roman" w:hAnsi="FZSSK--GBK1-0"/>
          <w:szCs w:val="21"/>
        </w:rPr>
        <w:t xml:space="preserve"> 1,63</w:t>
      </w:r>
      <w:ins w:id="14" w:author="戴 米克" w:date="2020-10-02T18:09:00Z">
        <w:r w:rsidR="00234797">
          <w:rPr>
            <w:rFonts w:ascii="Times New Roman" w:hAnsi="FZSSK--GBK1-0"/>
            <w:szCs w:val="21"/>
          </w:rPr>
          <w:t>3</w:t>
        </w:r>
      </w:ins>
      <w:del w:id="15" w:author="戴 米克" w:date="2020-10-02T18:09:00Z">
        <w:r w:rsidRPr="00B54785" w:rsidDel="00234797">
          <w:rPr>
            <w:rFonts w:ascii="Times New Roman" w:hAnsi="FZSSK--GBK1-0"/>
            <w:szCs w:val="21"/>
          </w:rPr>
          <w:delText>4</w:delText>
        </w:r>
      </w:del>
      <w:r w:rsidRPr="00B54785">
        <w:rPr>
          <w:rFonts w:ascii="Times New Roman" w:hAnsi="FZSSK--GBK1-0"/>
          <w:szCs w:val="21"/>
        </w:rPr>
        <w:t xml:space="preserve"> stations across the country, we averaged the data of </w:t>
      </w:r>
      <w:r>
        <w:rPr>
          <w:rFonts w:ascii="Times New Roman" w:hAnsi="FZSSK--GBK1-0"/>
          <w:szCs w:val="21"/>
        </w:rPr>
        <w:t xml:space="preserve">stations in </w:t>
      </w:r>
      <w:r w:rsidRPr="00B54785">
        <w:rPr>
          <w:rFonts w:ascii="Times New Roman" w:hAnsi="FZSSK--GBK1-0"/>
          <w:szCs w:val="21"/>
        </w:rPr>
        <w:t xml:space="preserve">each prefecture city to obtain the </w:t>
      </w:r>
      <w:r>
        <w:rPr>
          <w:rFonts w:ascii="Times New Roman" w:hAnsi="FZSSK--GBK1-0"/>
          <w:szCs w:val="21"/>
        </w:rPr>
        <w:t>city average.</w:t>
      </w:r>
      <w:r w:rsidRPr="00B54785">
        <w:rPr>
          <w:rFonts w:ascii="Times New Roman" w:hAnsi="FZSSK--GBK1-0"/>
          <w:szCs w:val="21"/>
        </w:rPr>
        <w:t xml:space="preserve"> The data of cities in a climate zone w</w:t>
      </w:r>
      <w:r>
        <w:rPr>
          <w:rFonts w:ascii="Times New Roman" w:hAnsi="FZSSK--GBK1-0"/>
          <w:szCs w:val="21"/>
        </w:rPr>
        <w:t>as</w:t>
      </w:r>
      <w:r w:rsidRPr="00B54785">
        <w:rPr>
          <w:rFonts w:ascii="Times New Roman" w:hAnsi="FZSSK--GBK1-0"/>
          <w:szCs w:val="21"/>
        </w:rPr>
        <w:t xml:space="preserve"> then averaged to obtain the </w:t>
      </w:r>
      <w:r>
        <w:rPr>
          <w:rFonts w:ascii="Times New Roman" w:hAnsi="FZSSK--GBK1-0"/>
          <w:szCs w:val="21"/>
        </w:rPr>
        <w:t>regional average</w:t>
      </w:r>
      <w:r w:rsidRPr="00B54785">
        <w:rPr>
          <w:rFonts w:ascii="Times New Roman" w:hAnsi="FZSSK--GBK1-0"/>
          <w:szCs w:val="21"/>
        </w:rPr>
        <w:t>. A total of 367 cities were analyzed.</w:t>
      </w:r>
      <w:r>
        <w:rPr>
          <w:rFonts w:ascii="Times New Roman" w:hAnsi="FZSSK--GBK1-0"/>
          <w:szCs w:val="21"/>
        </w:rPr>
        <w:t xml:space="preserve"> </w:t>
      </w:r>
      <w:r w:rsidRPr="00B54785">
        <w:rPr>
          <w:rFonts w:ascii="Times New Roman" w:hAnsi="FZSSK--GBK1-0"/>
          <w:szCs w:val="21"/>
        </w:rPr>
        <w:t xml:space="preserve">Fig. 1 shows the distribution of monitoring stations. </w:t>
      </w:r>
    </w:p>
    <w:p w14:paraId="200F3371" w14:textId="77777777" w:rsidR="009654BE" w:rsidRPr="00B54785" w:rsidRDefault="009654BE" w:rsidP="0096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Times New Roman" w:hAnsi="FZSSK--GBK1-0"/>
          <w:szCs w:val="21"/>
        </w:rPr>
      </w:pPr>
      <w:r>
        <w:rPr>
          <w:rFonts w:ascii="Times New Roman" w:hAnsi="FZSSK--GBK1-0"/>
          <w:szCs w:val="21"/>
        </w:rPr>
        <w:t>W</w:t>
      </w:r>
      <w:r w:rsidRPr="00B54785">
        <w:rPr>
          <w:rFonts w:ascii="Times New Roman" w:hAnsi="FZSSK--GBK1-0"/>
          <w:szCs w:val="21"/>
        </w:rPr>
        <w:t xml:space="preserve">ind speeds have an </w:t>
      </w:r>
      <w:r>
        <w:rPr>
          <w:rFonts w:ascii="Times New Roman" w:hAnsi="FZSSK--GBK1-0"/>
          <w:szCs w:val="21"/>
        </w:rPr>
        <w:t xml:space="preserve">important </w:t>
      </w:r>
      <w:r w:rsidRPr="00B54785">
        <w:rPr>
          <w:rFonts w:ascii="Times New Roman" w:hAnsi="FZSSK--GBK1-0"/>
          <w:szCs w:val="21"/>
        </w:rPr>
        <w:t xml:space="preserve">impact on the distribution of particulate matter </w:t>
      </w:r>
      <w:r w:rsidRPr="00B54785">
        <w:rPr>
          <w:rFonts w:ascii="Times New Roman" w:hAnsi="Times New Roman"/>
          <w:szCs w:val="21"/>
        </w:rPr>
        <w:fldChar w:fldCharType="begin"/>
      </w:r>
      <w:r w:rsidRPr="00B54785">
        <w:rPr>
          <w:rFonts w:ascii="Times New Roman" w:hAnsi="Times New Roman"/>
          <w:szCs w:val="21"/>
        </w:rPr>
        <w:instrText xml:space="preserve"> ADDIN ZOTERO_ITEM CSL_CITATION {"citationID":"StoTN4dC","properties":{"formattedCitation":"(X. Chen &amp; Ye, 2019; Zhu, Huang, Shi, Cai, &amp; Song, 2011)","plainCitation":"(X. Chen &amp; Ye, 2019; Zhu, Huang, Shi, Cai, &amp; Song, 2011)","dontUpdate":true,"noteIndex":0},"citationItems":[{"id":140,"uris":["http://zotero.org/users/local/Q7vN0apP/items/M8P4XXV7"],"uri":["http://zotero.org/users/local/Q7vN0apP/items/M8P4XXV7"],"itemData":{"id":140,"type":"article-journal","abstract":"This paper estimates air pollution spillover effects in Chinese cities. Estimation of this spillover effect is complicated because neighboring cities share similar business/pollution cycles, and changes in wind direction can be frequent. To circumvent these empirical challenges, we propose a new approach exploiting spatial and temporal variations in PM2.5 concentrations for major cities in China’s Eastern Monsoon Region during the monsoon season. We find large pollution spillover effects. Estimates based on our preferred model specification suggest that a city’s average PM2.5 concentration increases by 0.33 (or 0.26) units during the winter (or summer) monsoon season, if PM2.5 concentrations in cities upwind of this city increase by one unit. Estimated spillover effects in plain and non-plain regions are 14%–16% larger and 45%–71% smaller, respectively, than the baseline estimates. The percentage contributions of PM2.5 pollution from upwind cities to local PM2.5 levels vary by region and can be as large as 50%.","container-title":"Journal of Environmental Planning and Management","DOI":"10.1080/09640568.2018.1496071","ISSN":"0964-0568","issue":"8","note":"publisher: Routledge\n_eprint: https://doi.org/10.1080/09640568.2018.1496071","page":"1359-1376","source":"Taylor and Francis+NEJM","title":"When the wind blows: spatial spillover effects of urban air pollution in China","title-short":"When the wind blows","volume":"62","author":[{"family":"Chen","given":"Xiaoguang"},{"family":"Ye","given":"Jingjing"}],"issued":{"date-parts":[["2019",7,3]]}}},{"id":146,"uris":["http://zotero.org/users/local/Q7vN0apP/items/FS7WL2KC"],"uri":["http://zotero.org/users/local/Q7vN0apP/items/FS7WL2KC"],"itemData":{"id":146,"type":"article-journal","abstract":"Beijing has suffered from major air pollution in recent years from PM10. In this study, we investigated the transport pathways and potential sources of PM10 concentration based on backward trajectories and PM10 concentration records from 2003 to 2009. Four transport pathways of high PM10 existed. One was the northwest pathway, which had the most frequency of occurrence in spring and winter, and traveled over the southern Mongolia, western Inner Mongolia, and Loess plateaus. The second one was the south pathway, which mostly occurred during May and September, and passed from the south of Beijing. The third one was the V-shape southwest pathway, which occurred mostly during early autumn and passed over the west and south of Hebei. The highest PM10 concentration was found with the southwest pathway, which occurs mostly in April and October, and traveled over the Loess Plateau and the west and south of Hebei. Low concentrations of PM10 with the southwest and east pathways were possible due to intensive precipitation in summer. Characterizing with the lowest PM10 concentration, the north pathway was possible associated with strong winds that leaded to diffusion of air pollutants in Beijing. The contribution of PM10 from long transported was about 39.3 μg m−3, which accounted for about 26.0% of the PM10 concentrations in Beijing.","container-title":"Atmospheric Environment","DOI":"10.1016/j.atmosenv.2010.10.040","ISSN":"1352-2310","issue":"3","journalAbbreviation":"Atmospheric Environment","language":"en","page":"594-604","source":"ScienceDirect","title":"Transport pathways and potential sources of PM10 in Beijing","volume":"45","author":[{"family":"Zhu","given":"Lei"},{"family":"Huang","given":"Xin"},{"family":"Shi","given":"Hui"},{"family":"Cai","given":"Xuhui"},{"family":"Song","given":"Yu"}],"issued":{"date-parts":[["2011",1,1]]}}}],"schema":"https://github.com/citation-style-language/schema/raw/master/csl-citation.json"} </w:instrText>
      </w:r>
      <w:r w:rsidRPr="00B54785">
        <w:rPr>
          <w:rFonts w:ascii="Times New Roman" w:hAnsi="Times New Roman"/>
          <w:szCs w:val="21"/>
        </w:rPr>
        <w:fldChar w:fldCharType="separate"/>
      </w:r>
      <w:r w:rsidRPr="00B54785">
        <w:rPr>
          <w:rFonts w:ascii="Times New Roman" w:hAnsi="Times New Roman"/>
        </w:rPr>
        <w:t>(Chen &amp; Ye, 2019; Zhu, Huang, Shi, Cai, &amp; Song, 2011)</w:t>
      </w:r>
      <w:r w:rsidRPr="00B54785">
        <w:rPr>
          <w:rFonts w:ascii="Times New Roman" w:hAnsi="Times New Roman"/>
          <w:szCs w:val="21"/>
        </w:rPr>
        <w:fldChar w:fldCharType="end"/>
      </w:r>
      <w:r w:rsidRPr="00B54785">
        <w:rPr>
          <w:rFonts w:ascii="Times New Roman" w:hAnsi="FZSSK--GBK1-0"/>
          <w:szCs w:val="21"/>
        </w:rPr>
        <w:t>. The meteorological data comes from 406 Chinese surface stations in the National Oceanic and Atmospheric Administration (NOAA) Integrated Surface Data (ISD) (ftp://ftp.ncdc.noaa.gov/pub/data/noaa/isd-lite/). Table 1 shows the average wind speed and precipitation of cities in each climate zone.</w:t>
      </w:r>
    </w:p>
    <w:p w14:paraId="023542DB" w14:textId="77777777" w:rsidR="009654BE" w:rsidRPr="00B54785" w:rsidRDefault="009654BE" w:rsidP="0096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Times New Roman" w:hAnsi="FZSSK--GBK1-0"/>
          <w:szCs w:val="21"/>
        </w:rPr>
      </w:pPr>
      <w:r>
        <w:rPr>
          <w:rFonts w:ascii="Times New Roman" w:hAnsi="FZSSK--GBK1-0"/>
          <w:szCs w:val="21"/>
        </w:rPr>
        <w:t>Moreover, a</w:t>
      </w:r>
      <w:r w:rsidRPr="00B54785">
        <w:rPr>
          <w:rFonts w:ascii="Times New Roman" w:hAnsi="FZSSK--GBK1-0"/>
          <w:szCs w:val="21"/>
        </w:rPr>
        <w:t xml:space="preserve">ir pollutants are tightly correlated with socioeconomic factors </w:t>
      </w:r>
      <w:r w:rsidRPr="00B54785">
        <w:rPr>
          <w:rFonts w:ascii="Times New Roman" w:hAnsi="Times New Roman"/>
          <w:szCs w:val="21"/>
        </w:rPr>
        <w:fldChar w:fldCharType="begin"/>
      </w:r>
      <w:r w:rsidRPr="00B54785">
        <w:rPr>
          <w:rFonts w:ascii="Times New Roman" w:hAnsi="Times New Roman"/>
          <w:szCs w:val="21"/>
        </w:rPr>
        <w:instrText xml:space="preserve"> ADDIN ZOTERO_ITEM CSL_CITATION {"citationID":"noiUmobM","properties":{"formattedCitation":"(Han, Zhou, Li, &amp; Li, 2014; S. Wang, Zhou, Wang, Feng, &amp; Hubacek, 2017; Zhao, Zhou, Han, &amp; Locke, 2019, p. 5)","plainCitation":"(Han, Zhou, Li, &amp; Li, 2014; S. Wang, Zhou, Wang, Feng, &amp; Hubacek, 2017; Zhao, Zhou, Han, &amp; Locke, 2019, p. 5)","dontUpdate":true,"noteIndex":0},"citationItems":[{"id":119,"uris":["http://zotero.org/users/local/Q7vN0apP/items/ZHWUR59R"],"uri":["http://zotero.org/users/local/Q7vN0apP/items/ZHWUR59R"],"itemData":{"id":119,"type":"article-journal","abstract":"The air quality issues caused by extreme haze episodes in China have become increasingly serious in recent years. In particular, fine particulate matter (PM2.5) has become the major component of haze with many adverse impacts and has therefore become of great concern to scientists, government, and the general public in China. This study investigates the spatiotemporal variation in PM2.5 in 269 Chinese cities from 2015 to 2016 and its associations with socioeconomic factors to identify the possible strategies for PM2.5 pollution mitigation. Specifically, we first quantified the spatial pattern of PM2.5 concentrations in both 2015 and 2016, and then changes between the two years. Next, we examined the relationship between socioeconomic factors and PM2.5 concentrations and changes. The results showed that most cities in eastern China experienced decreases in PM2.5 concentration, although most of these cities already had high PM2.5 pollution level. Cities with low PM2.5 concentrations experienced increases in PM2.5 concentrations and were mostly located in southern and southwestern China. The PM2.5 concentration was the highest in winter, followed by in spring, autumn and summer; for changes in PM2.5 concentrations, the highest magnitude of decrease occurred in summer, followed by the decreases in winter, autumn and spring. Cities with high PM2.5 concentrations tended to be clustered, but the clustered characteristics were not clearly related to the changes in PM2.5 concentrations. The relationship between PM2.5 concentration and urban size was an inverse U-shaped curve, suggesting the existence of the Environmental Kuznets Curve for air quality in China. Population density and secondary industry share are the keys factors relating to air pollution control. In comparison to other cities, most moderately developed cities had a greater magnitude of decrease in PM2.5 concentrations and the key factor for pollution improvement was industrial structure; however, smaller cities tended to have a greater increase in PM2.5 concentrations and population density was the most important influencing factor. As a result, for air pollution control in China, specific regulations should be carried out according to different regions and different developmental stages based on the locations of cities.","container-title":"Environment International","DOI":"10.1016/j.envint.2019.105145","ISSN":"0160-4120","journalAbbreviation":"Environment International","language":"en","page":"105145","source":"ScienceDirect","title":"Spatiotemporal variation in PM2.5 concentrations and their relationship with socioeconomic factors in China's major cities","volume":"133","author":[{"family":"Zhao","given":"Xiuling"},{"family":"Zhou","given":"Weiqi"},{"family":"Han","given":"Lijian"},{"family":"Locke","given":"Dexter"}],"issued":{"date-parts":[["2019",12,1]]}},"locator":"5"},{"id":123,"uris":["http://zotero.org/users/local/Q7vN0apP/items/TRL6KY6H"],"uri":["http://zotero.org/users/local/Q7vN0apP/items/TRL6KY6H"],"itemData":{"id":123,"type":"article-journal","abstract":"The frequent occurrence of extreme haze episodes in China in recent years has triggered the Chinese government to take action to tackle the serious air quality problems. Fine particulate matter (PM2.5) accounts for much of China's poor air quality; given the health risks associated with such pollution, the spatiotemporal characteristics of urban PM2.5 concentrations constitute a matter of significant interest within the Chinese research and policy communities. Using the first long-term datasets available in relation to PM2.5 levels, obtained from a year-long monitoring program of concentrations utilizing 945 monitoring stations in 190 cities in China in 2014, we found significant differences in PM2.5 concentrations among cities, ranging between 18.7 and 131.4 μg/m3, with an average of at 61 ± 20 μg/m3; only 18 (or 9.5%) of the 190 monitored cities could meet the National Ambient Air Quality Standards of China. PM2.5 concentrations are generally highest in the cities east of the Hu Line and north of the Yangtze River due to high PM emissions from transport and coal combustion and unfavorable atmospheric conditions. We also observed marked seasonal variations in concentration levels, with the highest levels occurring during winter and the lowest in summer. By grouping Chinese cities according to their size, our econometric analysis shows a positive correlation between PM2.5 concentrations and the size of the urban area, urban population, share of secondary industry and population density, and a first increasing and then decreasing relationship between GDP per capita and PM2.5 concentration. Urban expansion and structural economic change has thus contributed to an increase in urban PM2.5 emissions. Without careful planning, continuing urbanization will precipitate further severe air pollution causing significant health risks.","container-title":"Journal of Cleaner Production","DOI":"10.1016/j.jclepro.2016.11.104","ISSN":"0959-6526","journalAbbreviation":"Journal of Cleaner Production","language":"en","page":"1800-1809","source":"ScienceDirect","title":"The characteristics and drivers of fine particulate matter (PM2.5) distribution in China","volume":"142","author":[{"family":"Wang","given":"Shaojian"},{"family":"Zhou","given":"Chunshan"},{"family":"Wang","given":"Zhenbo"},{"family":"Feng","given":"Kuishuang"},{"family":"Hubacek","given":"Klaus"}],"issued":{"date-parts":[["2017",1,20]]}}},{"id":127,"uris":["http://zotero.org/users/local/Q7vN0apP/items/CUPNH6R4"],"uri":["http://zotero.org/users/local/Q7vN0apP/items/CUPNH6R4"],"itemData":{"id":127,"type":"article-journal","abstract":"We examined and compared PM2.5 concentrations in urban and the surrounding regions, and further investigated the impact of urbanization on urban PM2.5 concentrations at the Chinese prefectures. Annual PM2.5 concentrations in most prefectures were greater than 10 μg/m3, the air quality guideline of the World Health Organization. Those prefectures were mainly distributed along the east coast and southeast of Sichuan province; The urban PM2.5 concentrations (UrbanPM2.5) in 85 cities were greater than (&gt;10 μg/m3) those in the surrounding area. Those cities were mainly located in the Beijing–Sichuan and Shanghai–Guangxi belts. In addition, UrbanPM2.5 was less than (&lt;0 μg/m3) that in surrounding areas in only 41 prefectures, which were located in western China or nearby mega cities; Significant positive correlations were found between UrbanPM2.5 and urban population (R2 = 0.99, P &lt; 0.05), and between UrbanPM2.5 and urban second industry fraction (R2 = 0.71, P &lt; 0.05), suggesting that urbanization had considerable impact on PM2.5 concentrations.","container-title":"Environmental Pollution","DOI":"10.1016/j.envpol.2014.07.022","ISSN":"0269-7491","journalAbbreviation":"Environmental Pollution","language":"en","page":"163-170","source":"ScienceDirect","title":"Impact of urbanization level on urban air quality: A case of fine particles (PM2.5) in Chinese cities","title-short":"Impact of urbanization level on urban air quality","volume":"194","author":[{"family":"Han","given":"Lijian"},{"family":"Zhou","given":"Weiqi"},{"family":"Li","given":"Weifeng"},{"family":"Li","given":"Li"}],"issued":{"date-parts":[["2014",11,1]]}}}],"schema":"https://github.com/citation-style-language/schema/raw/master/csl-citation.json"} </w:instrText>
      </w:r>
      <w:r w:rsidRPr="00B54785">
        <w:rPr>
          <w:rFonts w:ascii="Times New Roman" w:hAnsi="Times New Roman"/>
          <w:szCs w:val="21"/>
        </w:rPr>
        <w:fldChar w:fldCharType="separate"/>
      </w:r>
      <w:r w:rsidRPr="00B54785">
        <w:rPr>
          <w:rFonts w:ascii="Times New Roman" w:hAnsi="Times New Roman"/>
        </w:rPr>
        <w:t xml:space="preserve">(Han, Zhou, Li, &amp; Li, 2014; Wang, Zhou, Wang, Feng, &amp; </w:t>
      </w:r>
      <w:proofErr w:type="spellStart"/>
      <w:r w:rsidRPr="00B54785">
        <w:rPr>
          <w:rFonts w:ascii="Times New Roman" w:hAnsi="Times New Roman"/>
        </w:rPr>
        <w:t>Hubacek</w:t>
      </w:r>
      <w:proofErr w:type="spellEnd"/>
      <w:r w:rsidRPr="00B54785">
        <w:rPr>
          <w:rFonts w:ascii="Times New Roman" w:hAnsi="Times New Roman"/>
        </w:rPr>
        <w:t>, 2017; Zhao, Zhou, Han, &amp; Locke, 2019)</w:t>
      </w:r>
      <w:r w:rsidRPr="00B54785">
        <w:rPr>
          <w:rFonts w:ascii="Times New Roman" w:hAnsi="Times New Roman"/>
          <w:szCs w:val="21"/>
        </w:rPr>
        <w:fldChar w:fldCharType="end"/>
      </w:r>
      <w:r w:rsidRPr="00B54785">
        <w:rPr>
          <w:rFonts w:ascii="Times New Roman" w:hAnsi="FZSSK--GBK1-0"/>
          <w:szCs w:val="21"/>
        </w:rPr>
        <w:t xml:space="preserve">. Concerning that Chinese cities have evident cluster characteristics along climatic zones and watersheds </w:t>
      </w:r>
      <w:r w:rsidRPr="00B54785">
        <w:rPr>
          <w:rFonts w:ascii="Times New Roman" w:hAnsi="Times New Roman"/>
          <w:szCs w:val="21"/>
        </w:rPr>
        <w:fldChar w:fldCharType="begin"/>
      </w:r>
      <w:r w:rsidRPr="00B54785">
        <w:rPr>
          <w:rFonts w:ascii="Times New Roman" w:hAnsi="Times New Roman"/>
          <w:szCs w:val="21"/>
        </w:rPr>
        <w:instrText xml:space="preserve"> ADDIN ZOTERO_ITEM CSL_CITATION {"citationID":"JcbMP4Aj","properties":{"formattedCitation":"(Fang, Song, Zhang, &amp; LI, 2005)","plainCitation":"(Fang, Song, Zhang, &amp; LI, 2005)","noteIndex":0},"citationItems":[{"id":255,"uris":["http://zotero.org/users/local/Q7vN0apP/items/C2EV4NKT"],"uri":["http://zotero.org/users/local/Q7vN0apP/items/C2EV4NKT"],"itemData":{"id":255,"type":"article-journal","container-title":"ACTA GEOGRAPHICA SINICA-CHINESE EDITION-","issue":"5","note":"ISBN: 0375-5444\npublisher: SCIENCE PRESS","page":"827","title":"The formation, development and spatial heterogeneity patterns for the structures system of urban agglomerations in China","volume":"60","author":[{"family":"Fang","given":"Chuanglin"},{"family":"Song","given":"Jitao"},{"family":"Zhang","given":"Qiang"},{"family":"LI","given":"Ming"}],"issued":{"date-parts":[["2005"]]}}}],"schema":"https://github.com/citation-style-language/schema/raw/master/csl-citation.json"} </w:instrText>
      </w:r>
      <w:r w:rsidRPr="00B54785">
        <w:rPr>
          <w:rFonts w:ascii="Times New Roman" w:hAnsi="Times New Roman"/>
          <w:szCs w:val="21"/>
        </w:rPr>
        <w:fldChar w:fldCharType="separate"/>
      </w:r>
      <w:r w:rsidRPr="00B54785">
        <w:rPr>
          <w:rFonts w:ascii="Times New Roman" w:hAnsi="Times New Roman"/>
        </w:rPr>
        <w:t>(Fang, Song, Zhang, &amp; LI, 2005)</w:t>
      </w:r>
      <w:r w:rsidRPr="00B54785">
        <w:rPr>
          <w:rFonts w:ascii="Times New Roman" w:hAnsi="Times New Roman"/>
          <w:szCs w:val="21"/>
        </w:rPr>
        <w:fldChar w:fldCharType="end"/>
      </w:r>
      <w:r w:rsidRPr="00B54785">
        <w:rPr>
          <w:rFonts w:ascii="Times New Roman" w:hAnsi="FZSSK--GBK1-0"/>
          <w:szCs w:val="21"/>
        </w:rPr>
        <w:t>, obtaining regional socioeconomic data is essential for studying the regional differences in the variation</w:t>
      </w:r>
      <w:r>
        <w:rPr>
          <w:rFonts w:ascii="Times New Roman" w:hAnsi="FZSSK--GBK1-0"/>
          <w:szCs w:val="21"/>
        </w:rPr>
        <w:t>s</w:t>
      </w:r>
      <w:r w:rsidRPr="00B54785">
        <w:rPr>
          <w:rFonts w:ascii="Times New Roman" w:hAnsi="FZSSK--GBK1-0"/>
          <w:szCs w:val="21"/>
        </w:rPr>
        <w:t xml:space="preserve"> of air pollution during the lockdown. Studies have shown that PM</w:t>
      </w:r>
      <w:r w:rsidRPr="00B54785">
        <w:rPr>
          <w:rFonts w:ascii="Times New Roman" w:hAnsi="FZSSK--GBK1-0"/>
          <w:szCs w:val="21"/>
          <w:vertAlign w:val="subscript"/>
        </w:rPr>
        <w:t>2.5</w:t>
      </w:r>
      <w:r>
        <w:rPr>
          <w:rFonts w:ascii="Times New Roman" w:hAnsi="FZSSK--GBK1-0"/>
          <w:szCs w:val="21"/>
        </w:rPr>
        <w:t xml:space="preserve"> </w:t>
      </w:r>
      <w:r w:rsidRPr="00B54785">
        <w:rPr>
          <w:rFonts w:ascii="Times New Roman" w:hAnsi="FZSSK--GBK1-0"/>
          <w:szCs w:val="21"/>
        </w:rPr>
        <w:t xml:space="preserve">is significantly correlated with the gross domestic product (GDP) and vehicle population </w:t>
      </w:r>
      <w:r w:rsidRPr="00B54785">
        <w:rPr>
          <w:rFonts w:ascii="Times New Roman" w:hAnsi="FZSSK--GBK1-0"/>
          <w:szCs w:val="21"/>
        </w:rPr>
        <w:fldChar w:fldCharType="begin"/>
      </w:r>
      <w:r w:rsidRPr="00B54785">
        <w:rPr>
          <w:rFonts w:ascii="Times New Roman" w:hAnsi="FZSSK--GBK1-0"/>
          <w:szCs w:val="21"/>
        </w:rPr>
        <w:instrText xml:space="preserve"> ADDIN ZOTERO_ITEM CSL_CITATION {"citationID":"LURmTGA9","properties":{"formattedCitation":"(Han et al., 2014; S. Wang et al., 2017; Zhao et al., 2019)","plainCitation":"(Han et al., 2014; S. Wang et al., 2017; Zhao et al., 2019)","dontUpdate":true,"noteIndex":0},"citationItems":[{"id":119,"uris":["http://zotero.org/users/local/Q7vN0apP/items/ZHWUR59R"],"uri":["http://zotero.org/users/local/Q7vN0apP/items/ZHWUR59R"],"itemData":{"id":119,"type":"article-journal","abstract":"The air quality issues caused by extreme haze episodes in China have become increasingly serious in recent years. In particular, fine particulate matter (PM2.5) has become the major component of haze with many adverse impacts and has therefore become of great concern to scientists, government, and the general public in China. This study investigates the spatiotemporal variation in PM2.5 in 269 Chinese cities from 2015 to 2016 and its associations with socioeconomic factors to identify the possible strategies for PM2.5 pollution mitigation. Specifically, we first quantified the spatial pattern of PM2.5 concentrations in both 2015 and 2016, and then changes between the two years. Next, we examined the relationship between socioeconomic factors and PM2.5 concentrations and changes. The results showed that most cities in eastern China experienced decreases in PM2.5 concentration, although most of these cities already had high PM2.5 pollution level. Cities with low PM2.5 concentrations experienced increases in PM2.5 concentrations and were mostly located in southern and southwestern China. The PM2.5 concentration was the highest in winter, followed by in spring, autumn and summer; for changes in PM2.5 concentrations, the highest magnitude of decrease occurred in summer, followed by the decreases in winter, autumn and spring. Cities with high PM2.5 concentrations tended to be clustered, but the clustered characteristics were not clearly related to the changes in PM2.5 concentrations. The relationship between PM2.5 concentration and urban size was an inverse U-shaped curve, suggesting the existence of the Environmental Kuznets Curve for air quality in China. Population density and secondary industry share are the keys factors relating to air pollution control. In comparison to other cities, most moderately developed cities had a greater magnitude of decrease in PM2.5 concentrations and the key factor for pollution improvement was industrial structure; however, smaller cities tended to have a greater increase in PM2.5 concentrations and population density was the most important influencing factor. As a result, for air pollution control in China, specific regulations should be carried out according to different regions and different developmental stages based on the locations of cities.","container-title":"Environment International","DOI":"10.1016/j.envint.2019.105145","ISSN":"0160-4120","journalAbbreviation":"Environment International","language":"en","page":"105145","source":"ScienceDirect","title":"Spatiotemporal variation in PM2.5 concentrations and their relationship with socioeconomic factors in China's major cities","volume":"133","author":[{"family":"Zhao","given":"Xiuling"},{"family":"Zhou","given":"Weiqi"},{"family":"Han","given":"Lijian"},{"family":"Locke","given":"Dexter"}],"issued":{"date-parts":[["2019",12,1]]}}},{"id":123,"uris":["http://zotero.org/users/local/Q7vN0apP/items/TRL6KY6H"],"uri":["http://zotero.org/users/local/Q7vN0apP/items/TRL6KY6H"],"itemData":{"id":123,"type":"article-journal","abstract":"The frequent occurrence of extreme haze episodes in China in recent years has triggered the Chinese government to take action to tackle the serious air quality problems. Fine particulate matter (PM2.5) accounts for much of China's poor air quality; given the health risks associated with such pollution, the spatiotemporal characteristics of urban PM2.5 concentrations constitute a matter of significant interest within the Chinese research and policy communities. Using the first long-term datasets available in relation to PM2.5 levels, obtained from a year-long monitoring program of concentrations utilizing 945 monitoring stations in 190 cities in China in 2014, we found significant differences in PM2.5 concentrations among cities, ranging between 18.7 and 131.4</w:instrText>
      </w:r>
      <w:r w:rsidRPr="00B54785">
        <w:rPr>
          <w:rFonts w:ascii="Times New Roman" w:hAnsi="FZSSK--GBK1-0"/>
          <w:szCs w:val="21"/>
        </w:rPr>
        <w:instrText> μ</w:instrText>
      </w:r>
      <w:r w:rsidRPr="00B54785">
        <w:rPr>
          <w:rFonts w:ascii="Times New Roman" w:hAnsi="FZSSK--GBK1-0"/>
          <w:szCs w:val="21"/>
        </w:rPr>
        <w:instrText>g/m3, with an average of at 61</w:instrText>
      </w:r>
      <w:r w:rsidRPr="00B54785">
        <w:rPr>
          <w:rFonts w:ascii="Times New Roman" w:hAnsi="FZSSK--GBK1-0"/>
          <w:szCs w:val="21"/>
        </w:rPr>
        <w:instrText> ± </w:instrText>
      </w:r>
      <w:r w:rsidRPr="00B54785">
        <w:rPr>
          <w:rFonts w:ascii="Times New Roman" w:hAnsi="FZSSK--GBK1-0"/>
          <w:szCs w:val="21"/>
        </w:rPr>
        <w:instrText>20</w:instrText>
      </w:r>
      <w:r w:rsidRPr="00B54785">
        <w:rPr>
          <w:rFonts w:ascii="Times New Roman" w:hAnsi="FZSSK--GBK1-0"/>
          <w:szCs w:val="21"/>
        </w:rPr>
        <w:instrText> μ</w:instrText>
      </w:r>
      <w:r w:rsidRPr="00B54785">
        <w:rPr>
          <w:rFonts w:ascii="Times New Roman" w:hAnsi="FZSSK--GBK1-0"/>
          <w:szCs w:val="21"/>
        </w:rPr>
        <w:instrText>g/m3; only 18 (or 9.5%) of the 190 monitored cities could meet the National Ambient Air Quality Standards of China. PM2.5 concentrations are generally highest in the cities east of the Hu Line and north of the Yangtze River due to high PM emissions from transport and coal combustion and unfavorable atmospheric conditions. We also observed marked seasonal variations in concentration levels, with the highest levels occurring during winter and the lowest in summer. By grouping Chinese cities according to their size, our econometric analysis shows a positive correlation between PM2.5 concentrations and the size of the urban area, urban population, share of secondary industry and population density, and a first increasing and then decreasing relationship between GDP per capita and PM2.5 concentration. Urban expansion and structural economic change has thus contributed to an increase in urban PM2.5 emissions. Without careful planning, continuing urbanization will precipitate further severe air pollution causing significant health risks.","container-title":"Journal of Cleaner Production","DOI":"10.1016/j.jclepro.2016.11.104","ISSN":"0959-6526","journalAbbreviation":"Journal of Cleaner Production","language":"en","page":"1800-1809","source":"ScienceDirect","title":"The characteristics and drivers of fine particulate matter (PM2.5) distribution in China","volume":"142","author":[{"family":"Wang","given":"Shaojian"},{"family":"Zhou","given":"Chunshan"},{"family":"Wang","given":"Zhenbo"},{"family":"Feng","given":"Kuishuang"},{"family":"Hubacek","given":"Klaus"}],"issued":{"date-parts":[["2017",1,20]]}}},{"id":127,"uris":["http://zotero.org/users/local/Q7vN0apP/items/CUPNH6R4"],"uri":["http://zotero.org/users/local/Q7vN0apP/items/CUPNH6R4"],"itemData":{"id":127,"type":"article-journal","abstract":"We examined and compared PM2.5 concentrations in urban and the surrounding regions, and further investigated the impact of urbanization on urban PM2.5 concentrations at the Chinese prefectures. Annual PM2.5 concentrations in most prefectures were greater than 10</w:instrText>
      </w:r>
      <w:r w:rsidRPr="00B54785">
        <w:rPr>
          <w:rFonts w:ascii="Times New Roman" w:hAnsi="FZSSK--GBK1-0"/>
          <w:szCs w:val="21"/>
        </w:rPr>
        <w:instrText> μ</w:instrText>
      </w:r>
      <w:r w:rsidRPr="00B54785">
        <w:rPr>
          <w:rFonts w:ascii="Times New Roman" w:hAnsi="FZSSK--GBK1-0"/>
          <w:szCs w:val="21"/>
        </w:rPr>
        <w:instrText>g/m3, the air quality guideline of the World Health Organization. Those prefectures were mainly distributed along the east coast and southeast of Sichuan province; The urban PM2.5 concentrations (UrbanPM2.5) in 85 cities were greater than (&gt;10</w:instrText>
      </w:r>
      <w:r w:rsidRPr="00B54785">
        <w:rPr>
          <w:rFonts w:ascii="Times New Roman" w:hAnsi="FZSSK--GBK1-0"/>
          <w:szCs w:val="21"/>
        </w:rPr>
        <w:instrText> μ</w:instrText>
      </w:r>
      <w:r w:rsidRPr="00B54785">
        <w:rPr>
          <w:rFonts w:ascii="Times New Roman" w:hAnsi="FZSSK--GBK1-0"/>
          <w:szCs w:val="21"/>
        </w:rPr>
        <w:instrText>g/m3) those in the surrounding area. Those cities were mainly located in the Beijing</w:instrText>
      </w:r>
      <w:r w:rsidRPr="00B54785">
        <w:rPr>
          <w:rFonts w:ascii="Times New Roman" w:hAnsi="FZSSK--GBK1-0"/>
          <w:szCs w:val="21"/>
        </w:rPr>
        <w:instrText>–</w:instrText>
      </w:r>
      <w:r w:rsidRPr="00B54785">
        <w:rPr>
          <w:rFonts w:ascii="Times New Roman" w:hAnsi="FZSSK--GBK1-0"/>
          <w:szCs w:val="21"/>
        </w:rPr>
        <w:instrText>Sichuan and Shanghai</w:instrText>
      </w:r>
      <w:r w:rsidRPr="00B54785">
        <w:rPr>
          <w:rFonts w:ascii="Times New Roman" w:hAnsi="FZSSK--GBK1-0"/>
          <w:szCs w:val="21"/>
        </w:rPr>
        <w:instrText>–</w:instrText>
      </w:r>
      <w:r w:rsidRPr="00B54785">
        <w:rPr>
          <w:rFonts w:ascii="Times New Roman" w:hAnsi="FZSSK--GBK1-0"/>
          <w:szCs w:val="21"/>
        </w:rPr>
        <w:instrText>Guangxi belts. In addition, UrbanPM2.5 was less than (&lt;0</w:instrText>
      </w:r>
      <w:r w:rsidRPr="00B54785">
        <w:rPr>
          <w:rFonts w:ascii="Times New Roman" w:hAnsi="FZSSK--GBK1-0"/>
          <w:szCs w:val="21"/>
        </w:rPr>
        <w:instrText> μ</w:instrText>
      </w:r>
      <w:r w:rsidRPr="00B54785">
        <w:rPr>
          <w:rFonts w:ascii="Times New Roman" w:hAnsi="FZSSK--GBK1-0"/>
          <w:szCs w:val="21"/>
        </w:rPr>
        <w:instrText>g/m3) that in surrounding areas in only 41 prefectures, which were located in western China or nearby mega cities; Significant positive correlations were found between UrbanPM2.5 and urban population (R2</w:instrText>
      </w:r>
      <w:r w:rsidRPr="00B54785">
        <w:rPr>
          <w:rFonts w:ascii="Times New Roman" w:hAnsi="FZSSK--GBK1-0"/>
          <w:szCs w:val="21"/>
        </w:rPr>
        <w:instrText> </w:instrText>
      </w:r>
      <w:r w:rsidRPr="00B54785">
        <w:rPr>
          <w:rFonts w:ascii="Times New Roman" w:hAnsi="FZSSK--GBK1-0"/>
          <w:szCs w:val="21"/>
        </w:rPr>
        <w:instrText>=</w:instrText>
      </w:r>
      <w:r w:rsidRPr="00B54785">
        <w:rPr>
          <w:rFonts w:ascii="Times New Roman" w:hAnsi="FZSSK--GBK1-0"/>
          <w:szCs w:val="21"/>
        </w:rPr>
        <w:instrText> </w:instrText>
      </w:r>
      <w:r w:rsidRPr="00B54785">
        <w:rPr>
          <w:rFonts w:ascii="Times New Roman" w:hAnsi="FZSSK--GBK1-0"/>
          <w:szCs w:val="21"/>
        </w:rPr>
        <w:instrText>0.99, P</w:instrText>
      </w:r>
      <w:r w:rsidRPr="00B54785">
        <w:rPr>
          <w:rFonts w:ascii="Times New Roman" w:hAnsi="FZSSK--GBK1-0"/>
          <w:szCs w:val="21"/>
        </w:rPr>
        <w:instrText> </w:instrText>
      </w:r>
      <w:r w:rsidRPr="00B54785">
        <w:rPr>
          <w:rFonts w:ascii="Times New Roman" w:hAnsi="FZSSK--GBK1-0"/>
          <w:szCs w:val="21"/>
        </w:rPr>
        <w:instrText>&lt;</w:instrText>
      </w:r>
      <w:r w:rsidRPr="00B54785">
        <w:rPr>
          <w:rFonts w:ascii="Times New Roman" w:hAnsi="FZSSK--GBK1-0"/>
          <w:szCs w:val="21"/>
        </w:rPr>
        <w:instrText> </w:instrText>
      </w:r>
      <w:r w:rsidRPr="00B54785">
        <w:rPr>
          <w:rFonts w:ascii="Times New Roman" w:hAnsi="FZSSK--GBK1-0"/>
          <w:szCs w:val="21"/>
        </w:rPr>
        <w:instrText>0.05), and between UrbanPM2.5 and urban second industry fraction (R2</w:instrText>
      </w:r>
      <w:r w:rsidRPr="00B54785">
        <w:rPr>
          <w:rFonts w:ascii="Times New Roman" w:hAnsi="FZSSK--GBK1-0"/>
          <w:szCs w:val="21"/>
        </w:rPr>
        <w:instrText> </w:instrText>
      </w:r>
      <w:r w:rsidRPr="00B54785">
        <w:rPr>
          <w:rFonts w:ascii="Times New Roman" w:hAnsi="FZSSK--GBK1-0"/>
          <w:szCs w:val="21"/>
        </w:rPr>
        <w:instrText>=</w:instrText>
      </w:r>
      <w:r w:rsidRPr="00B54785">
        <w:rPr>
          <w:rFonts w:ascii="Times New Roman" w:hAnsi="FZSSK--GBK1-0"/>
          <w:szCs w:val="21"/>
        </w:rPr>
        <w:instrText> </w:instrText>
      </w:r>
      <w:r w:rsidRPr="00B54785">
        <w:rPr>
          <w:rFonts w:ascii="Times New Roman" w:hAnsi="FZSSK--GBK1-0"/>
          <w:szCs w:val="21"/>
        </w:rPr>
        <w:instrText>0.71, P</w:instrText>
      </w:r>
      <w:r w:rsidRPr="00B54785">
        <w:rPr>
          <w:rFonts w:ascii="Times New Roman" w:hAnsi="FZSSK--GBK1-0"/>
          <w:szCs w:val="21"/>
        </w:rPr>
        <w:instrText> </w:instrText>
      </w:r>
      <w:r w:rsidRPr="00B54785">
        <w:rPr>
          <w:rFonts w:ascii="Times New Roman" w:hAnsi="FZSSK--GBK1-0"/>
          <w:szCs w:val="21"/>
        </w:rPr>
        <w:instrText>&lt;</w:instrText>
      </w:r>
      <w:r w:rsidRPr="00B54785">
        <w:rPr>
          <w:rFonts w:ascii="Times New Roman" w:hAnsi="FZSSK--GBK1-0"/>
          <w:szCs w:val="21"/>
        </w:rPr>
        <w:instrText> </w:instrText>
      </w:r>
      <w:r w:rsidRPr="00B54785">
        <w:rPr>
          <w:rFonts w:ascii="Times New Roman" w:hAnsi="FZSSK--GBK1-0"/>
          <w:szCs w:val="21"/>
        </w:rPr>
        <w:instrText xml:space="preserve">0.05), suggesting that urbanization had considerable impact on PM2.5 concentrations.","container-title":"Environmental Pollution","DOI":"10.1016/j.envpol.2014.07.022","ISSN":"0269-7491","journalAbbreviation":"Environmental Pollution","language":"en","page":"163-170","source":"ScienceDirect","title":"Impact of urbanization level on urban air quality: A case of fine particles (PM2.5) in Chinese cities","title-short":"Impact of urbanization level on urban air quality","volume":"194","author":[{"family":"Han","given":"Lijian"},{"family":"Zhou","given":"Weiqi"},{"family":"Li","given":"Weifeng"},{"family":"Li","given":"Li"}],"issued":{"date-parts":[["2014",11,1]]}}}],"schema":"https://github.com/citation-style-language/schema/raw/master/csl-citation.json"} </w:instrText>
      </w:r>
      <w:r w:rsidRPr="00B54785">
        <w:rPr>
          <w:rFonts w:ascii="Times New Roman" w:hAnsi="FZSSK--GBK1-0"/>
          <w:szCs w:val="21"/>
        </w:rPr>
        <w:fldChar w:fldCharType="separate"/>
      </w:r>
      <w:r w:rsidRPr="00B54785">
        <w:rPr>
          <w:rFonts w:ascii="Times New Roman" w:hAnsi="Times New Roman"/>
        </w:rPr>
        <w:t>(Han et al., 2014; Wang et al., 2017; Zhao et al., 2019)</w:t>
      </w:r>
      <w:r w:rsidRPr="00B54785">
        <w:rPr>
          <w:rFonts w:ascii="Times New Roman" w:hAnsi="FZSSK--GBK1-0"/>
          <w:szCs w:val="21"/>
        </w:rPr>
        <w:fldChar w:fldCharType="end"/>
      </w:r>
      <w:r w:rsidRPr="00B54785">
        <w:rPr>
          <w:rFonts w:ascii="Times New Roman" w:hAnsi="FZSSK--GBK1-0"/>
          <w:szCs w:val="21"/>
        </w:rPr>
        <w:t xml:space="preserve">. Therefore, we </w:t>
      </w:r>
      <w:r>
        <w:rPr>
          <w:rFonts w:ascii="Times New Roman" w:hAnsi="FZSSK--GBK1-0"/>
          <w:szCs w:val="21"/>
        </w:rPr>
        <w:t>chose</w:t>
      </w:r>
      <w:r w:rsidRPr="00B54785">
        <w:rPr>
          <w:rFonts w:ascii="Times New Roman" w:hAnsi="FZSSK--GBK1-0"/>
          <w:szCs w:val="21"/>
        </w:rPr>
        <w:t xml:space="preserve"> GDP and vehicle population to evaluate the regional emission potential. </w:t>
      </w:r>
      <w:r>
        <w:rPr>
          <w:rFonts w:ascii="Times New Roman" w:hAnsi="FZSSK--GBK1-0"/>
          <w:szCs w:val="21"/>
        </w:rPr>
        <w:t>Since</w:t>
      </w:r>
      <w:r w:rsidRPr="00B54785">
        <w:rPr>
          <w:rFonts w:ascii="Times New Roman" w:hAnsi="FZSSK--GBK1-0"/>
          <w:szCs w:val="21"/>
        </w:rPr>
        <w:t xml:space="preserve"> the official 2019 statistical yearbook has not been published and vehicle population data were absent in some cities, we crawled GDP and private vehicle population from the 2019 Statistical bulletin of 367 cities in the China Statistical Information Network</w:t>
      </w:r>
      <w:r>
        <w:rPr>
          <w:rFonts w:ascii="Times New Roman" w:hAnsi="FZSSK--GBK1-0"/>
          <w:szCs w:val="21"/>
        </w:rPr>
        <w:t xml:space="preserve"> </w:t>
      </w:r>
      <w:r w:rsidRPr="00B54785">
        <w:rPr>
          <w:rFonts w:ascii="Times New Roman" w:hAnsi="FZSSK--GBK1-0"/>
          <w:szCs w:val="21"/>
        </w:rPr>
        <w:t xml:space="preserve">(http://www.tjcn.org/tjgbsy/nd/36163.html). Then the average value of every climate zone </w:t>
      </w:r>
      <w:r>
        <w:rPr>
          <w:rFonts w:ascii="Times New Roman" w:hAnsi="FZSSK--GBK1-0"/>
          <w:szCs w:val="21"/>
        </w:rPr>
        <w:t>wa</w:t>
      </w:r>
      <w:r w:rsidRPr="00B54785">
        <w:rPr>
          <w:rFonts w:ascii="Times New Roman" w:hAnsi="FZSSK--GBK1-0"/>
          <w:szCs w:val="21"/>
        </w:rPr>
        <w:t>s calculated (Table 1, Fig. 2).</w:t>
      </w:r>
    </w:p>
    <w:p w14:paraId="470D1804" w14:textId="77777777" w:rsidR="009654BE" w:rsidRPr="009654BE" w:rsidRDefault="009654BE" w:rsidP="002E31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rPr>
          <w:rFonts w:ascii="Times New Roman" w:hAnsi="Times New Roman"/>
          <w:szCs w:val="21"/>
        </w:rPr>
      </w:pPr>
    </w:p>
    <w:p w14:paraId="1C6E5AEE" w14:textId="77777777" w:rsidR="00453C99" w:rsidRPr="00B54785" w:rsidRDefault="008546D2" w:rsidP="00F6539A">
      <w:pPr>
        <w:spacing w:line="360" w:lineRule="auto"/>
        <w:rPr>
          <w:rFonts w:ascii="Times New Roman" w:hAnsi="Times New Roman"/>
          <w:b/>
          <w:szCs w:val="21"/>
        </w:rPr>
      </w:pPr>
      <w:r w:rsidRPr="00B54785">
        <w:rPr>
          <w:rFonts w:ascii="Times New Roman" w:hAnsi="Times New Roman"/>
          <w:b/>
          <w:szCs w:val="21"/>
        </w:rPr>
        <w:t xml:space="preserve">3. </w:t>
      </w:r>
      <w:r w:rsidR="00B97AAE" w:rsidRPr="00B54785">
        <w:rPr>
          <w:rFonts w:ascii="Times New Roman" w:hAnsi="Times New Roman" w:hint="eastAsia"/>
          <w:b/>
          <w:szCs w:val="21"/>
        </w:rPr>
        <w:t>R</w:t>
      </w:r>
      <w:r w:rsidRPr="00B54785">
        <w:rPr>
          <w:rFonts w:ascii="Times New Roman" w:hAnsi="Times New Roman"/>
          <w:b/>
          <w:szCs w:val="21"/>
        </w:rPr>
        <w:t>esults and discussion</w:t>
      </w:r>
    </w:p>
    <w:p w14:paraId="50A3242B" w14:textId="77777777" w:rsidR="00B97AAE" w:rsidRPr="00B54785" w:rsidRDefault="008546D2" w:rsidP="00F6539A">
      <w:pPr>
        <w:spacing w:line="360" w:lineRule="auto"/>
        <w:rPr>
          <w:rFonts w:ascii="Times New Roman" w:hAnsi="Times New Roman"/>
          <w:b/>
          <w:noProof/>
          <w:szCs w:val="21"/>
        </w:rPr>
      </w:pPr>
      <w:r w:rsidRPr="00B54785">
        <w:rPr>
          <w:rFonts w:ascii="Times New Roman" w:hAnsi="Times New Roman"/>
          <w:b/>
          <w:szCs w:val="21"/>
        </w:rPr>
        <w:lastRenderedPageBreak/>
        <w:t>3.1</w:t>
      </w:r>
      <w:r w:rsidR="0030716A" w:rsidRPr="00B54785">
        <w:rPr>
          <w:rFonts w:ascii="Times New Roman" w:hAnsi="Times New Roman"/>
          <w:b/>
          <w:szCs w:val="21"/>
        </w:rPr>
        <w:t>.</w:t>
      </w:r>
      <w:r w:rsidRPr="00B54785">
        <w:rPr>
          <w:rFonts w:ascii="Times New Roman" w:hAnsi="Times New Roman"/>
          <w:b/>
          <w:szCs w:val="21"/>
        </w:rPr>
        <w:t xml:space="preserve"> </w:t>
      </w:r>
      <w:r w:rsidR="002E31BB" w:rsidRPr="00B54785">
        <w:rPr>
          <w:rFonts w:ascii="Times New Roman" w:hAnsi="Times New Roman"/>
          <w:b/>
          <w:iCs/>
          <w:szCs w:val="21"/>
        </w:rPr>
        <w:t xml:space="preserve">Temporal </w:t>
      </w:r>
      <w:r w:rsidR="00271D0C" w:rsidRPr="00B54785">
        <w:rPr>
          <w:rFonts w:ascii="Times New Roman" w:hAnsi="Times New Roman"/>
          <w:b/>
          <w:iCs/>
          <w:szCs w:val="21"/>
        </w:rPr>
        <w:t xml:space="preserve">concentration </w:t>
      </w:r>
      <w:r w:rsidR="002E31BB" w:rsidRPr="00B54785">
        <w:rPr>
          <w:rFonts w:ascii="Times New Roman" w:hAnsi="Times New Roman"/>
          <w:b/>
          <w:iCs/>
          <w:szCs w:val="21"/>
        </w:rPr>
        <w:t xml:space="preserve">variation </w:t>
      </w:r>
      <w:r w:rsidR="00271D0C" w:rsidRPr="00B54785">
        <w:rPr>
          <w:rFonts w:ascii="Times New Roman" w:hAnsi="Times New Roman"/>
          <w:b/>
          <w:iCs/>
          <w:szCs w:val="21"/>
        </w:rPr>
        <w:t>(</w:t>
      </w:r>
      <w:r w:rsidR="002E31BB" w:rsidRPr="00B54785">
        <w:rPr>
          <w:rFonts w:ascii="Times New Roman" w:hAnsi="Times New Roman"/>
          <w:b/>
          <w:iCs/>
          <w:szCs w:val="21"/>
        </w:rPr>
        <w:t>daily average</w:t>
      </w:r>
      <w:r w:rsidR="00271D0C" w:rsidRPr="00B54785">
        <w:rPr>
          <w:rFonts w:ascii="Times New Roman" w:hAnsi="Times New Roman"/>
          <w:b/>
          <w:iCs/>
          <w:szCs w:val="21"/>
        </w:rPr>
        <w:t>)</w:t>
      </w:r>
      <w:r w:rsidR="002E31BB" w:rsidRPr="00B54785">
        <w:rPr>
          <w:rFonts w:ascii="Times New Roman" w:hAnsi="Times New Roman"/>
          <w:b/>
          <w:iCs/>
          <w:szCs w:val="21"/>
        </w:rPr>
        <w:t xml:space="preserve"> of a</w:t>
      </w:r>
      <w:r w:rsidR="00271D0C" w:rsidRPr="00B54785">
        <w:rPr>
          <w:rFonts w:ascii="Times New Roman" w:hAnsi="Times New Roman"/>
          <w:b/>
          <w:iCs/>
          <w:szCs w:val="21"/>
        </w:rPr>
        <w:t>ir</w:t>
      </w:r>
      <w:r w:rsidR="002E31BB" w:rsidRPr="00B54785">
        <w:rPr>
          <w:rFonts w:ascii="Times New Roman" w:hAnsi="Times New Roman"/>
          <w:b/>
          <w:iCs/>
          <w:szCs w:val="21"/>
        </w:rPr>
        <w:t xml:space="preserve"> pollutants</w:t>
      </w:r>
      <w:r w:rsidR="00B97AAE" w:rsidRPr="00B54785">
        <w:rPr>
          <w:rFonts w:ascii="Times New Roman" w:hAnsi="Times New Roman"/>
          <w:b/>
          <w:noProof/>
          <w:szCs w:val="21"/>
        </w:rPr>
        <w:t xml:space="preserve"> </w:t>
      </w:r>
    </w:p>
    <w:p w14:paraId="1DAF58F2" w14:textId="3D083D23" w:rsidR="002E31BB" w:rsidRPr="00B54785" w:rsidRDefault="00EF3622" w:rsidP="00893B04">
      <w:pPr>
        <w:spacing w:line="360" w:lineRule="auto"/>
        <w:ind w:firstLineChars="200" w:firstLine="420"/>
        <w:rPr>
          <w:rFonts w:ascii="Times New Roman" w:hAnsi="Times New Roman"/>
          <w:szCs w:val="21"/>
        </w:rPr>
      </w:pPr>
      <w:r w:rsidRPr="00B54785">
        <w:rPr>
          <w:rFonts w:ascii="Times New Roman" w:hAnsi="Times New Roman" w:hint="eastAsia"/>
          <w:szCs w:val="21"/>
        </w:rPr>
        <w:t>As</w:t>
      </w:r>
      <w:r w:rsidRPr="00B54785">
        <w:rPr>
          <w:rFonts w:ascii="Times New Roman" w:hAnsi="Times New Roman"/>
          <w:szCs w:val="21"/>
        </w:rPr>
        <w:t xml:space="preserve"> </w:t>
      </w:r>
      <w:r w:rsidRPr="00B54785">
        <w:rPr>
          <w:rFonts w:ascii="Times New Roman" w:hAnsi="Times New Roman" w:hint="eastAsia"/>
          <w:szCs w:val="21"/>
        </w:rPr>
        <w:t xml:space="preserve">is </w:t>
      </w:r>
      <w:r w:rsidRPr="00B54785">
        <w:rPr>
          <w:rFonts w:ascii="Times New Roman" w:hAnsi="Times New Roman"/>
          <w:szCs w:val="21"/>
        </w:rPr>
        <w:t xml:space="preserve">shown in Fig. 2, </w:t>
      </w:r>
      <w:r w:rsidR="0097166D">
        <w:rPr>
          <w:rFonts w:ascii="Times New Roman" w:hAnsi="Times New Roman" w:hint="eastAsia"/>
          <w:szCs w:val="21"/>
        </w:rPr>
        <w:t>t</w:t>
      </w:r>
      <w:r w:rsidR="002E31BB" w:rsidRPr="00B54785">
        <w:rPr>
          <w:rFonts w:ascii="Times New Roman" w:hAnsi="Times New Roman"/>
          <w:szCs w:val="21"/>
        </w:rPr>
        <w:t>he fluctuation</w:t>
      </w:r>
      <w:r w:rsidR="00ED0117" w:rsidRPr="00B54785">
        <w:rPr>
          <w:rFonts w:ascii="Times New Roman" w:hAnsi="Times New Roman"/>
          <w:szCs w:val="21"/>
        </w:rPr>
        <w:t xml:space="preserve"> intensity</w:t>
      </w:r>
      <w:r w:rsidR="00D87988" w:rsidRPr="00B54785">
        <w:rPr>
          <w:rFonts w:ascii="Times New Roman" w:hAnsi="Times New Roman"/>
          <w:szCs w:val="21"/>
        </w:rPr>
        <w:t xml:space="preserve"> (ranges between adjacent peak and valley)</w:t>
      </w:r>
      <w:r w:rsidR="00ED0117" w:rsidRPr="00B54785">
        <w:rPr>
          <w:rFonts w:ascii="Times New Roman" w:hAnsi="Times New Roman"/>
          <w:szCs w:val="21"/>
        </w:rPr>
        <w:t xml:space="preserve"> </w:t>
      </w:r>
      <w:r w:rsidR="002E31BB" w:rsidRPr="00B54785">
        <w:rPr>
          <w:rFonts w:ascii="Times New Roman" w:hAnsi="Times New Roman"/>
          <w:szCs w:val="21"/>
        </w:rPr>
        <w:t xml:space="preserve">of </w:t>
      </w:r>
      <w:r w:rsidR="00C2730F" w:rsidRPr="00B54785">
        <w:rPr>
          <w:rFonts w:ascii="Times New Roman" w:hAnsi="FZSSK--GBK1-0"/>
          <w:szCs w:val="21"/>
        </w:rPr>
        <w:t>PM</w:t>
      </w:r>
      <w:r w:rsidR="00C2730F" w:rsidRPr="00B54785">
        <w:rPr>
          <w:rFonts w:ascii="Times New Roman" w:hAnsi="FZSSK--GBK1-0"/>
          <w:szCs w:val="21"/>
          <w:vertAlign w:val="subscript"/>
        </w:rPr>
        <w:t>2.5</w:t>
      </w:r>
      <w:r w:rsidR="002E31BB" w:rsidRPr="00B54785">
        <w:rPr>
          <w:rFonts w:ascii="Times New Roman" w:hAnsi="Times New Roman"/>
          <w:szCs w:val="21"/>
        </w:rPr>
        <w:t xml:space="preserve"> in the </w:t>
      </w:r>
      <w:r w:rsidR="0097166D">
        <w:rPr>
          <w:rFonts w:ascii="Times New Roman" w:hAnsi="Times New Roman"/>
          <w:szCs w:val="21"/>
        </w:rPr>
        <w:t>temperate zones and north subtropical zone</w:t>
      </w:r>
      <w:r w:rsidR="002E31BB" w:rsidRPr="00B54785">
        <w:rPr>
          <w:rFonts w:ascii="Times New Roman" w:hAnsi="Times New Roman"/>
          <w:szCs w:val="21"/>
        </w:rPr>
        <w:t xml:space="preserve"> (NCP, YR, NEC, MG, and NW) dropped significantly. </w:t>
      </w:r>
      <w:r w:rsidR="00A135A2" w:rsidRPr="00B54785">
        <w:rPr>
          <w:rFonts w:ascii="Times New Roman" w:hAnsi="Times New Roman"/>
          <w:szCs w:val="21"/>
        </w:rPr>
        <w:t xml:space="preserve">In </w:t>
      </w:r>
      <w:r w:rsidR="00A95980" w:rsidRPr="00B54785">
        <w:rPr>
          <w:rFonts w:ascii="Times New Roman" w:hAnsi="Times New Roman"/>
          <w:szCs w:val="21"/>
        </w:rPr>
        <w:t>Pre-lockdown</w:t>
      </w:r>
      <w:r w:rsidR="00A135A2" w:rsidRPr="00B54785">
        <w:rPr>
          <w:rFonts w:ascii="Times New Roman" w:hAnsi="Times New Roman"/>
          <w:szCs w:val="21"/>
        </w:rPr>
        <w:t>, t</w:t>
      </w:r>
      <w:r w:rsidR="002E31BB" w:rsidRPr="00B54785">
        <w:rPr>
          <w:rFonts w:ascii="Times New Roman" w:hAnsi="Times New Roman"/>
          <w:szCs w:val="21"/>
        </w:rPr>
        <w:t>he fluctuation</w:t>
      </w:r>
      <w:r w:rsidR="00ED0117" w:rsidRPr="00B54785">
        <w:rPr>
          <w:rFonts w:ascii="Times New Roman" w:hAnsi="Times New Roman"/>
          <w:szCs w:val="21"/>
        </w:rPr>
        <w:t>s</w:t>
      </w:r>
      <w:r w:rsidR="002E31BB" w:rsidRPr="00B54785">
        <w:rPr>
          <w:rFonts w:ascii="Times New Roman" w:hAnsi="Times New Roman"/>
          <w:szCs w:val="21"/>
        </w:rPr>
        <w:t xml:space="preserve"> in these regions were higher than 90</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xml:space="preserve">, </w:t>
      </w:r>
      <w:r w:rsidRPr="00B54785">
        <w:rPr>
          <w:rFonts w:ascii="Times New Roman" w:hAnsi="Times New Roman"/>
          <w:szCs w:val="21"/>
        </w:rPr>
        <w:t>which dropped</w:t>
      </w:r>
      <w:r w:rsidR="002E31BB" w:rsidRPr="00B54785">
        <w:rPr>
          <w:rFonts w:ascii="Times New Roman" w:hAnsi="Times New Roman"/>
          <w:szCs w:val="21"/>
        </w:rPr>
        <w:t xml:space="preserve"> to about 50</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xml:space="preserve"> in Level 1, and less than 30</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xml:space="preserve"> in Level 2. </w:t>
      </w:r>
      <w:r w:rsidR="00A95980" w:rsidRPr="00B54785">
        <w:rPr>
          <w:rFonts w:ascii="Times New Roman" w:hAnsi="Times New Roman"/>
          <w:szCs w:val="21"/>
        </w:rPr>
        <w:t>Nevertheless,</w:t>
      </w:r>
      <w:r w:rsidR="002E31BB" w:rsidRPr="00B54785">
        <w:rPr>
          <w:rFonts w:ascii="Times New Roman" w:hAnsi="Times New Roman"/>
          <w:szCs w:val="21"/>
        </w:rPr>
        <w:t xml:space="preserve"> there was no noticeable fluctuation </w:t>
      </w:r>
      <w:r w:rsidR="0097166D">
        <w:rPr>
          <w:rFonts w:ascii="Times New Roman" w:hAnsi="Times New Roman"/>
          <w:szCs w:val="21"/>
        </w:rPr>
        <w:t>in the mid and south subtropical zone and the plateau zone</w:t>
      </w:r>
      <w:r w:rsidR="002E31BB" w:rsidRPr="00B54785">
        <w:rPr>
          <w:rFonts w:ascii="Times New Roman" w:hAnsi="Times New Roman"/>
          <w:szCs w:val="21"/>
        </w:rPr>
        <w:t xml:space="preserve"> (SC, CS, and TP).</w:t>
      </w:r>
      <w:r w:rsidR="006A020A" w:rsidRPr="00B54785">
        <w:rPr>
          <w:rFonts w:ascii="Times New Roman" w:hAnsi="Times New Roman"/>
          <w:szCs w:val="21"/>
        </w:rPr>
        <w:t xml:space="preserve"> T</w:t>
      </w:r>
      <w:r w:rsidR="002E31BB" w:rsidRPr="00B54785">
        <w:rPr>
          <w:rFonts w:ascii="Times New Roman" w:hAnsi="Times New Roman"/>
          <w:szCs w:val="21"/>
        </w:rPr>
        <w:t>here were several abnormally high values during the lockdown: the beginning of Level 1 in MG (215.4</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the end of Level 2 in NW (lasting 3</w:t>
      </w:r>
      <w:r w:rsidR="003D6B82" w:rsidRPr="00B54785">
        <w:rPr>
          <w:rFonts w:ascii="Times New Roman" w:hAnsi="Times New Roman"/>
          <w:kern w:val="0"/>
          <w:szCs w:val="21"/>
        </w:rPr>
        <w:t>–</w:t>
      </w:r>
      <w:r w:rsidR="002E31BB" w:rsidRPr="00B54785">
        <w:rPr>
          <w:rFonts w:ascii="Times New Roman" w:hAnsi="Times New Roman"/>
          <w:szCs w:val="21"/>
        </w:rPr>
        <w:t>4 days, higher than 100</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the latter part of Level 3 in NEC (146.1</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The abnormal value in MG m</w:t>
      </w:r>
      <w:r w:rsidR="0097166D">
        <w:rPr>
          <w:rFonts w:ascii="Times New Roman" w:hAnsi="Times New Roman"/>
          <w:szCs w:val="21"/>
        </w:rPr>
        <w:t>ight</w:t>
      </w:r>
      <w:r w:rsidR="002E31BB" w:rsidRPr="00B54785">
        <w:rPr>
          <w:rFonts w:ascii="Times New Roman" w:hAnsi="Times New Roman"/>
          <w:szCs w:val="21"/>
        </w:rPr>
        <w:t xml:space="preserve"> be a consequence of the calm wind condition</w:t>
      </w:r>
      <w:r w:rsidR="0097166D">
        <w:rPr>
          <w:rFonts w:ascii="Times New Roman" w:hAnsi="Times New Roman"/>
          <w:szCs w:val="21"/>
        </w:rPr>
        <w:t xml:space="preserve"> (</w:t>
      </w:r>
      <w:r w:rsidR="002E31BB" w:rsidRPr="00B54785">
        <w:rPr>
          <w:rFonts w:ascii="Times New Roman" w:hAnsi="Times New Roman"/>
          <w:szCs w:val="21"/>
        </w:rPr>
        <w:t>wind speeds remain</w:t>
      </w:r>
      <w:r w:rsidR="006D45F7">
        <w:rPr>
          <w:rFonts w:ascii="Times New Roman" w:hAnsi="Times New Roman"/>
          <w:szCs w:val="21"/>
        </w:rPr>
        <w:t>ed</w:t>
      </w:r>
      <w:r w:rsidR="002E31BB" w:rsidRPr="00B54785">
        <w:rPr>
          <w:rFonts w:ascii="Times New Roman" w:hAnsi="Times New Roman"/>
          <w:szCs w:val="21"/>
        </w:rPr>
        <w:t xml:space="preserve"> less than 2m/s</w:t>
      </w:r>
      <w:r w:rsidR="0097166D">
        <w:rPr>
          <w:rFonts w:ascii="Times New Roman" w:hAnsi="Times New Roman"/>
          <w:szCs w:val="21"/>
        </w:rPr>
        <w:t>)</w:t>
      </w:r>
      <w:r w:rsidR="002E31BB" w:rsidRPr="00B54785">
        <w:rPr>
          <w:rFonts w:ascii="Times New Roman" w:hAnsi="Times New Roman"/>
          <w:szCs w:val="21"/>
        </w:rPr>
        <w:t xml:space="preserve"> in the first two w</w:t>
      </w:r>
      <w:bookmarkStart w:id="16" w:name="_GoBack"/>
      <w:bookmarkEnd w:id="16"/>
      <w:r w:rsidR="002E31BB" w:rsidRPr="00B54785">
        <w:rPr>
          <w:rFonts w:ascii="Times New Roman" w:hAnsi="Times New Roman"/>
          <w:szCs w:val="21"/>
        </w:rPr>
        <w:t xml:space="preserve">eeks of Level 1 (Fig. S2). The high concentration in NW at the end of Level 2 was consistent with that of </w:t>
      </w:r>
      <w:r w:rsidR="0030716A" w:rsidRPr="00B54785">
        <w:rPr>
          <w:rFonts w:ascii="Times New Roman" w:hAnsi="Times New Roman"/>
          <w:kern w:val="0"/>
          <w:szCs w:val="21"/>
        </w:rPr>
        <w:t>PM</w:t>
      </w:r>
      <w:r w:rsidR="0030716A" w:rsidRPr="00B54785">
        <w:rPr>
          <w:rFonts w:ascii="Times New Roman" w:hAnsi="Times New Roman"/>
          <w:kern w:val="0"/>
          <w:szCs w:val="21"/>
          <w:vertAlign w:val="subscript"/>
        </w:rPr>
        <w:t>10</w:t>
      </w:r>
      <w:r w:rsidR="002E31BB" w:rsidRPr="00B54785">
        <w:rPr>
          <w:rFonts w:ascii="Times New Roman" w:hAnsi="Times New Roman"/>
          <w:szCs w:val="21"/>
        </w:rPr>
        <w:t xml:space="preserve">. </w:t>
      </w:r>
      <w:r w:rsidR="00C2730F" w:rsidRPr="00B54785">
        <w:rPr>
          <w:rFonts w:ascii="Times New Roman" w:hAnsi="FZSSK--GBK1-0"/>
          <w:szCs w:val="21"/>
        </w:rPr>
        <w:t>PM</w:t>
      </w:r>
      <w:r w:rsidR="00C2730F" w:rsidRPr="00B54785">
        <w:rPr>
          <w:rFonts w:ascii="Times New Roman" w:hAnsi="FZSSK--GBK1-0"/>
          <w:szCs w:val="21"/>
          <w:vertAlign w:val="subscript"/>
        </w:rPr>
        <w:t>2.5</w:t>
      </w:r>
      <w:r w:rsidR="002E31BB" w:rsidRPr="00B54785">
        <w:rPr>
          <w:rFonts w:ascii="Times New Roman" w:hAnsi="Times New Roman"/>
          <w:szCs w:val="21"/>
        </w:rPr>
        <w:t xml:space="preserve"> in NEC rapidly increased from 66.3</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xml:space="preserve"> to 146.1</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xml:space="preserve"> at the end of Level 3 due to work resumption</w:t>
      </w:r>
      <w:r w:rsidR="001E1A9F" w:rsidRPr="00B54785">
        <w:rPr>
          <w:rFonts w:ascii="Times New Roman" w:hAnsi="Times New Roman"/>
          <w:szCs w:val="21"/>
        </w:rPr>
        <w:t xml:space="preserve">, of which the growth </w:t>
      </w:r>
      <w:r w:rsidR="002E31BB" w:rsidRPr="00B54785">
        <w:rPr>
          <w:rFonts w:ascii="Times New Roman" w:hAnsi="Times New Roman"/>
          <w:szCs w:val="21"/>
        </w:rPr>
        <w:t xml:space="preserve">was far </w:t>
      </w:r>
      <w:r w:rsidR="0097166D">
        <w:rPr>
          <w:rFonts w:ascii="Times New Roman" w:hAnsi="Times New Roman"/>
          <w:szCs w:val="21"/>
        </w:rPr>
        <w:t>more significant</w:t>
      </w:r>
      <w:r w:rsidR="002E31BB" w:rsidRPr="00B54785">
        <w:rPr>
          <w:rFonts w:ascii="Times New Roman" w:hAnsi="Times New Roman"/>
          <w:szCs w:val="21"/>
        </w:rPr>
        <w:t xml:space="preserve"> than that of NW where work resumption also existed. The wind speed in NW was 4 m/s</w:t>
      </w:r>
      <w:r w:rsidR="003D6B82" w:rsidRPr="00B54785">
        <w:rPr>
          <w:rFonts w:ascii="Times New Roman" w:hAnsi="Times New Roman"/>
          <w:kern w:val="0"/>
          <w:szCs w:val="21"/>
        </w:rPr>
        <w:t>–</w:t>
      </w:r>
      <w:r w:rsidR="002E31BB" w:rsidRPr="00B54785">
        <w:rPr>
          <w:rFonts w:ascii="Times New Roman" w:hAnsi="Times New Roman"/>
          <w:szCs w:val="21"/>
        </w:rPr>
        <w:t>5 m/s around April 15</w:t>
      </w:r>
      <w:r w:rsidR="00893B04" w:rsidRPr="00893B04">
        <w:rPr>
          <w:rFonts w:ascii="Times New Roman" w:hAnsi="Times New Roman"/>
          <w:szCs w:val="21"/>
          <w:vertAlign w:val="superscript"/>
        </w:rPr>
        <w:t>th</w:t>
      </w:r>
      <w:r w:rsidR="002E31BB" w:rsidRPr="00B54785">
        <w:rPr>
          <w:rFonts w:ascii="Times New Roman" w:hAnsi="Times New Roman"/>
          <w:szCs w:val="21"/>
        </w:rPr>
        <w:t>, while the wind speed in NEC dropped rapidly from 3.5 m/s to 2.5 m/s (Fig.</w:t>
      </w:r>
      <w:r w:rsidR="009E4A95" w:rsidRPr="00B54785">
        <w:rPr>
          <w:rFonts w:ascii="Times New Roman" w:hAnsi="Times New Roman"/>
          <w:szCs w:val="21"/>
        </w:rPr>
        <w:t xml:space="preserve"> </w:t>
      </w:r>
      <w:r w:rsidR="002E31BB" w:rsidRPr="00B54785">
        <w:rPr>
          <w:rFonts w:ascii="Times New Roman" w:hAnsi="Times New Roman"/>
          <w:szCs w:val="21"/>
        </w:rPr>
        <w:t xml:space="preserve">S2). Unfavorable diffusion conditions exacerbated the Level 3 </w:t>
      </w:r>
      <w:r w:rsidR="00C2730F" w:rsidRPr="00B54785">
        <w:rPr>
          <w:rFonts w:ascii="Times New Roman" w:hAnsi="FZSSK--GBK1-0"/>
          <w:szCs w:val="21"/>
        </w:rPr>
        <w:t>PM</w:t>
      </w:r>
      <w:r w:rsidR="00C2730F" w:rsidRPr="00B54785">
        <w:rPr>
          <w:rFonts w:ascii="Times New Roman" w:hAnsi="FZSSK--GBK1-0"/>
          <w:szCs w:val="21"/>
          <w:vertAlign w:val="subscript"/>
        </w:rPr>
        <w:t>2.5</w:t>
      </w:r>
      <w:r w:rsidR="00CD0005" w:rsidRPr="00B54785">
        <w:rPr>
          <w:rFonts w:ascii="Times New Roman" w:hAnsi="Times New Roman"/>
          <w:szCs w:val="21"/>
        </w:rPr>
        <w:t xml:space="preserve"> growth</w:t>
      </w:r>
      <w:r w:rsidR="002E31BB" w:rsidRPr="00B54785">
        <w:rPr>
          <w:rFonts w:ascii="Times New Roman" w:hAnsi="Times New Roman"/>
          <w:szCs w:val="21"/>
        </w:rPr>
        <w:t xml:space="preserve"> in NEC. This is consistent with</w:t>
      </w:r>
      <w:r w:rsidR="00C52D3B" w:rsidRPr="00B54785">
        <w:rPr>
          <w:rFonts w:ascii="Times New Roman" w:hAnsi="Times New Roman"/>
          <w:szCs w:val="21"/>
        </w:rPr>
        <w:t xml:space="preserve"> the conclu</w:t>
      </w:r>
      <w:r w:rsidR="00893B04">
        <w:rPr>
          <w:rFonts w:ascii="Times New Roman" w:hAnsi="Times New Roman"/>
          <w:szCs w:val="21"/>
        </w:rPr>
        <w:t>sion</w:t>
      </w:r>
      <w:r w:rsidR="00C52D3B" w:rsidRPr="00B54785">
        <w:rPr>
          <w:rFonts w:ascii="Times New Roman" w:hAnsi="Times New Roman"/>
          <w:szCs w:val="21"/>
        </w:rPr>
        <w:t xml:space="preserve"> from</w:t>
      </w:r>
      <w:r w:rsidR="002E31BB" w:rsidRPr="00B54785">
        <w:rPr>
          <w:rFonts w:ascii="Times New Roman" w:hAnsi="Times New Roman"/>
          <w:szCs w:val="21"/>
        </w:rPr>
        <w:t xml:space="preserve"> </w:t>
      </w:r>
      <w:r w:rsidR="00056AA6" w:rsidRPr="00B54785">
        <w:rPr>
          <w:rFonts w:ascii="Times New Roman" w:eastAsia="等线" w:hAnsi="Times New Roman"/>
          <w:szCs w:val="21"/>
        </w:rPr>
        <w:fldChar w:fldCharType="begin"/>
      </w:r>
      <w:r w:rsidR="00056AA6" w:rsidRPr="00B54785">
        <w:rPr>
          <w:rFonts w:ascii="Times New Roman" w:eastAsia="等线" w:hAnsi="Times New Roman"/>
          <w:szCs w:val="21"/>
        </w:rPr>
        <w:instrText xml:space="preserve"> ADDIN ZOTERO_ITEM CSL_CITATION {"citationID":"wLiRmA0h","properties":{"formattedCitation":"(P. Wang et al., 2020)","plainCitation":"(P. Wang et al., 2020)","dontUpdate":true,"noteIndex":0},"citationItems":[{"id":87,"uris":["http://zotero.org/users/local/Q7vN0apP/items/VAK7VU44"],"uri":["http://zotero.org/users/local/Q7vN0apP/items/VAK7VU44"],"itemData":{"id":87,"type":"article-journal","abstract":"Due to the pandemic of coronavirus disease 2019 in China, almost all avoidable activities in China are prohibited since Wuhan announced lockdown on January 23, 2020. With reduced activities, severe air pollution events still occurred in the North China Plain, causing discussions regarding why severe air pollution was not avoided. The Community Multi-scale Air Quality model was applied during January 01 to February 12, 2020 to study PM2.5 changes under emission reduction scenarios. The estimated emission reduction case (Case 3) better reproduced PM2.5. Compared with the case without emission change (Case 1), Case 3 predicted that PM2.5 concentrations decreased by up to 20% with absolute decreases of 5.35, 6.37, 9.23, 10.25, 10.30, 12.14, 12.75, 14.41, 18.00 and 30.79 μg/m3 in Guangzhou, Shanghai, Beijing, Shijiazhuang, Tianjin, Jinan, Taiyuan, Xi'an, Zhengzhou, Wuhan, respectively. In high-pollution days with PM2.5 greater than 75 μg/m3, the reductions of PM2.5 in Case 3 were 7.78, 9.51, 11.38, 13.42, 13.64, 14.15, 14.42, 16.95 and 22.08 μg/m3 in Shanghai, Jinan, Shijiazhuang, Beijing, Taiyuan, Xi'an, Tianjin, Zhengzhou and Wuhan, respectively. The reductions in emissions of PM2.5 precursors were ~2 times of that in concentrations, indicating that meteorology was unfavorable during simulation episode. A further analysis shows that benefits of emission reductions were overwhelmed by adverse meteorology and severe air pollution events were not avoided. This study highlights that large emissions reduction in transportation and slight reduction in industrial would not help avoid severe air pollution in China, especially when meteorology is unfavorable. More efforts should be made to completely avoid severe air pollution.","container-title":"Resources, Conservation and Recycling","DOI":"10.1016/j.resconrec.2020.104814","ISSN":"09213449","journalAbbreviation":"Resources, Conservation and Recycling","language":"en","page":"104814","source":"DOI.org (Crossref)","title":"Severe air pollution events not avoided by reduced anthropogenic activities during COVID-19 outbreak","volume":"158","author":[{"family":"Wang","given":"Pengfei"},{"family":"Chen","given":"Kaiyu"},{"family":"Zhu","given":"Shengqiang"},{"family":"Wang","given":"Peng"},{"family":"Zhang","given":"Hongliang"}],"issued":{"date-parts":[["2020",7]]}}}],"schema":"https://github.com/citation-style-language/schema/raw/master/csl-citation.json"} </w:instrText>
      </w:r>
      <w:r w:rsidR="00056AA6" w:rsidRPr="00B54785">
        <w:rPr>
          <w:rFonts w:ascii="Times New Roman" w:eastAsia="等线" w:hAnsi="Times New Roman"/>
          <w:szCs w:val="21"/>
        </w:rPr>
        <w:fldChar w:fldCharType="separate"/>
      </w:r>
      <w:r w:rsidR="00056AA6" w:rsidRPr="00B54785">
        <w:rPr>
          <w:rFonts w:ascii="Times New Roman" w:eastAsia="等线" w:hAnsi="Times New Roman"/>
          <w:szCs w:val="21"/>
        </w:rPr>
        <w:t>Wang et al.(2020)</w:t>
      </w:r>
      <w:r w:rsidR="00056AA6" w:rsidRPr="00B54785">
        <w:rPr>
          <w:rFonts w:ascii="Times New Roman" w:eastAsia="等线" w:hAnsi="Times New Roman"/>
          <w:szCs w:val="21"/>
        </w:rPr>
        <w:fldChar w:fldCharType="end"/>
      </w:r>
      <w:r w:rsidR="002E31BB" w:rsidRPr="00B54785">
        <w:rPr>
          <w:rFonts w:ascii="Times New Roman" w:hAnsi="Times New Roman"/>
          <w:szCs w:val="21"/>
        </w:rPr>
        <w:t>: despite the reduction of anthropogenic emission during the lockdown, severe air pollution events were not avoided when adverse weather conditions occur</w:t>
      </w:r>
      <w:r w:rsidR="00C52D3B" w:rsidRPr="00B54785">
        <w:rPr>
          <w:rFonts w:ascii="Times New Roman" w:hAnsi="Times New Roman"/>
          <w:szCs w:val="21"/>
        </w:rPr>
        <w:t>red</w:t>
      </w:r>
      <w:r w:rsidR="002E31BB" w:rsidRPr="00B54785">
        <w:rPr>
          <w:rFonts w:ascii="Times New Roman" w:hAnsi="Times New Roman"/>
          <w:szCs w:val="21"/>
        </w:rPr>
        <w:t>.</w:t>
      </w:r>
    </w:p>
    <w:p w14:paraId="6AF3EECA" w14:textId="3E05EBB8" w:rsidR="002E31BB" w:rsidRPr="00B54785" w:rsidRDefault="0030716A" w:rsidP="002E31BB">
      <w:pPr>
        <w:spacing w:line="360" w:lineRule="auto"/>
        <w:ind w:firstLineChars="200" w:firstLine="420"/>
        <w:rPr>
          <w:rFonts w:ascii="Times New Roman" w:hAnsi="Times New Roman"/>
          <w:szCs w:val="21"/>
        </w:rPr>
      </w:pPr>
      <w:r w:rsidRPr="00B54785">
        <w:rPr>
          <w:rFonts w:ascii="Times New Roman" w:hAnsi="Times New Roman"/>
          <w:kern w:val="0"/>
          <w:szCs w:val="21"/>
        </w:rPr>
        <w:t>PM</w:t>
      </w:r>
      <w:r w:rsidRPr="00B54785">
        <w:rPr>
          <w:rFonts w:ascii="Times New Roman" w:hAnsi="Times New Roman"/>
          <w:kern w:val="0"/>
          <w:szCs w:val="21"/>
          <w:vertAlign w:val="subscript"/>
        </w:rPr>
        <w:t>10</w:t>
      </w:r>
      <w:r w:rsidR="002E31BB" w:rsidRPr="00B54785">
        <w:rPr>
          <w:rFonts w:ascii="Times New Roman" w:hAnsi="Times New Roman"/>
          <w:szCs w:val="21"/>
        </w:rPr>
        <w:t xml:space="preserve"> concentration decreased to a certain extent, but the attenuation of fluctuation was not as significant as </w:t>
      </w:r>
      <w:r w:rsidR="00C2730F" w:rsidRPr="00B54785">
        <w:rPr>
          <w:rFonts w:ascii="Times New Roman" w:hAnsi="FZSSK--GBK1-0"/>
          <w:szCs w:val="21"/>
        </w:rPr>
        <w:t>PM</w:t>
      </w:r>
      <w:r w:rsidR="00C2730F" w:rsidRPr="00B54785">
        <w:rPr>
          <w:rFonts w:ascii="Times New Roman" w:hAnsi="FZSSK--GBK1-0"/>
          <w:szCs w:val="21"/>
          <w:vertAlign w:val="subscript"/>
        </w:rPr>
        <w:t>2.5</w:t>
      </w:r>
      <w:r w:rsidR="002E31BB" w:rsidRPr="00B54785">
        <w:rPr>
          <w:rFonts w:ascii="Times New Roman" w:hAnsi="Times New Roman"/>
          <w:szCs w:val="21"/>
        </w:rPr>
        <w:t xml:space="preserve">. </w:t>
      </w:r>
      <w:r w:rsidR="006A020A" w:rsidRPr="00B54785">
        <w:rPr>
          <w:rFonts w:ascii="Times New Roman" w:hAnsi="Times New Roman"/>
          <w:szCs w:val="21"/>
        </w:rPr>
        <w:t>T</w:t>
      </w:r>
      <w:r w:rsidR="002E31BB" w:rsidRPr="00B54785">
        <w:rPr>
          <w:rFonts w:ascii="Times New Roman" w:hAnsi="Times New Roman"/>
          <w:szCs w:val="21"/>
        </w:rPr>
        <w:t xml:space="preserve">he average concentration in NEC, MG, and NCP dropped to less than 100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xml:space="preserve"> after the lockdown but frequently surge</w:t>
      </w:r>
      <w:r w:rsidR="00271D0C" w:rsidRPr="00B54785">
        <w:rPr>
          <w:rFonts w:ascii="Times New Roman" w:hAnsi="Times New Roman"/>
          <w:szCs w:val="21"/>
        </w:rPr>
        <w:t>d</w:t>
      </w:r>
      <w:r w:rsidR="002E31BB" w:rsidRPr="00B54785">
        <w:rPr>
          <w:rFonts w:ascii="Times New Roman" w:hAnsi="Times New Roman"/>
          <w:szCs w:val="21"/>
        </w:rPr>
        <w:t xml:space="preserve"> to 100</w:t>
      </w:r>
      <w:r w:rsidR="00B54785" w:rsidRPr="00B54785">
        <w:rPr>
          <w:rFonts w:ascii="Times New Roman" w:hAnsi="Times New Roman"/>
          <w:szCs w:val="21"/>
        </w:rPr>
        <w:t>–</w:t>
      </w:r>
      <w:r w:rsidR="002E31BB" w:rsidRPr="00B54785">
        <w:rPr>
          <w:rFonts w:ascii="Times New Roman" w:hAnsi="Times New Roman"/>
          <w:szCs w:val="21"/>
        </w:rPr>
        <w:t xml:space="preserve">200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xml:space="preserve">. </w:t>
      </w:r>
      <w:r w:rsidR="006A020A" w:rsidRPr="00B54785">
        <w:rPr>
          <w:rFonts w:ascii="Times New Roman" w:hAnsi="Times New Roman"/>
          <w:szCs w:val="21"/>
        </w:rPr>
        <w:t>Meanwhile</w:t>
      </w:r>
      <w:r w:rsidR="002E31BB" w:rsidRPr="00B54785">
        <w:rPr>
          <w:rFonts w:ascii="Times New Roman" w:hAnsi="Times New Roman"/>
          <w:szCs w:val="21"/>
        </w:rPr>
        <w:t xml:space="preserve">, </w:t>
      </w:r>
      <w:r w:rsidR="004C0E68" w:rsidRPr="00B54785">
        <w:rPr>
          <w:rFonts w:ascii="Times New Roman" w:hAnsi="Times New Roman"/>
          <w:szCs w:val="21"/>
        </w:rPr>
        <w:t xml:space="preserve">the </w:t>
      </w:r>
      <w:r w:rsidR="002E31BB" w:rsidRPr="00B54785">
        <w:rPr>
          <w:rFonts w:ascii="Times New Roman" w:hAnsi="Times New Roman"/>
          <w:szCs w:val="21"/>
        </w:rPr>
        <w:t>fluctuations in YR could still reach 70</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xml:space="preserve"> in Level 2 and Level</w:t>
      </w:r>
      <w:r w:rsidR="00271D0C" w:rsidRPr="00B54785">
        <w:rPr>
          <w:rFonts w:ascii="Times New Roman" w:hAnsi="Times New Roman"/>
          <w:szCs w:val="21"/>
        </w:rPr>
        <w:t xml:space="preserve"> </w:t>
      </w:r>
      <w:r w:rsidR="002E31BB" w:rsidRPr="00B54785">
        <w:rPr>
          <w:rFonts w:ascii="Times New Roman" w:hAnsi="Times New Roman"/>
          <w:szCs w:val="21"/>
        </w:rPr>
        <w:t xml:space="preserve">3. </w:t>
      </w:r>
      <w:r w:rsidRPr="00B54785">
        <w:rPr>
          <w:rFonts w:ascii="Times New Roman" w:hAnsi="Times New Roman"/>
          <w:kern w:val="0"/>
          <w:szCs w:val="21"/>
        </w:rPr>
        <w:t>PM</w:t>
      </w:r>
      <w:r w:rsidRPr="00B54785">
        <w:rPr>
          <w:rFonts w:ascii="Times New Roman" w:hAnsi="Times New Roman"/>
          <w:kern w:val="0"/>
          <w:szCs w:val="21"/>
          <w:vertAlign w:val="subscript"/>
        </w:rPr>
        <w:t>10</w:t>
      </w:r>
      <w:r w:rsidR="002E31BB" w:rsidRPr="00B54785">
        <w:rPr>
          <w:rFonts w:ascii="Times New Roman" w:hAnsi="Times New Roman"/>
          <w:szCs w:val="21"/>
        </w:rPr>
        <w:t xml:space="preserve"> concentration in NW became even higher during the lockdown, </w:t>
      </w:r>
      <w:r w:rsidR="00271D0C" w:rsidRPr="00B54785">
        <w:rPr>
          <w:rFonts w:ascii="Times New Roman" w:hAnsi="Times New Roman"/>
          <w:szCs w:val="21"/>
        </w:rPr>
        <w:t xml:space="preserve">persisting </w:t>
      </w:r>
      <w:r w:rsidR="002E31BB" w:rsidRPr="00B54785">
        <w:rPr>
          <w:rFonts w:ascii="Times New Roman" w:hAnsi="Times New Roman"/>
          <w:szCs w:val="21"/>
        </w:rPr>
        <w:t>at 150</w:t>
      </w:r>
      <w:r w:rsidR="00B54785" w:rsidRPr="00B54785">
        <w:rPr>
          <w:rFonts w:ascii="Times New Roman" w:hAnsi="Times New Roman"/>
          <w:szCs w:val="21"/>
        </w:rPr>
        <w:t>–</w:t>
      </w:r>
      <w:r w:rsidR="002E31BB" w:rsidRPr="00B54785">
        <w:rPr>
          <w:rFonts w:ascii="Times New Roman" w:hAnsi="Times New Roman"/>
          <w:szCs w:val="21"/>
        </w:rPr>
        <w:t>360</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xml:space="preserve"> for two months from Level 1 to Level 3. </w:t>
      </w:r>
      <w:r w:rsidR="006A020A" w:rsidRPr="00B54785">
        <w:rPr>
          <w:rFonts w:ascii="Times New Roman" w:hAnsi="Times New Roman"/>
          <w:szCs w:val="21"/>
        </w:rPr>
        <w:t>Due to</w:t>
      </w:r>
      <w:r w:rsidR="002E31BB" w:rsidRPr="00B54785">
        <w:rPr>
          <w:rFonts w:ascii="Times New Roman" w:hAnsi="Times New Roman"/>
          <w:szCs w:val="21"/>
        </w:rPr>
        <w:t xml:space="preserve"> </w:t>
      </w:r>
      <w:r w:rsidR="0097166D">
        <w:rPr>
          <w:rFonts w:ascii="Times New Roman" w:hAnsi="Times New Roman"/>
          <w:szCs w:val="21"/>
        </w:rPr>
        <w:t>the low precipitation</w:t>
      </w:r>
      <w:r w:rsidR="002E31BB" w:rsidRPr="00B54785">
        <w:rPr>
          <w:rFonts w:ascii="Times New Roman" w:hAnsi="Times New Roman"/>
          <w:szCs w:val="21"/>
        </w:rPr>
        <w:t xml:space="preserve"> and desert landforms in NW, coarse particles are easily suspended and transported to NEC, MG and NCP with the wind </w:t>
      </w:r>
      <w:r w:rsidR="001E1A9F" w:rsidRPr="00B54785">
        <w:rPr>
          <w:rFonts w:ascii="Times New Roman" w:eastAsia="等线" w:hAnsi="Times New Roman"/>
          <w:szCs w:val="21"/>
        </w:rPr>
        <w:fldChar w:fldCharType="begin"/>
      </w:r>
      <w:r w:rsidR="0068425B" w:rsidRPr="00B54785">
        <w:rPr>
          <w:rFonts w:ascii="Times New Roman" w:eastAsia="等线" w:hAnsi="Times New Roman"/>
          <w:szCs w:val="21"/>
        </w:rPr>
        <w:instrText xml:space="preserve"> ADDIN ZOTERO_ITEM CSL_CITATION {"citationID":"RS18ZLUV","properties":{"formattedCitation":"(Lu, Xu, Yang, &amp; Zhao, 2017; Song et al., 2017; Zhu et al., 2011)","plainCitation":"(Lu, Xu, Yang, &amp; Zhao, 2017; Song et al., 2017; Zhu et al., 2011)","noteIndex":0},"citationItems":[{"id":48,"uris":["http://zotero.org/users/local/Q7vN0apP/items/YFL45TEY"],"uri":["http://zotero.org/users/local/Q7vN0apP/items/YFL45TEY"],"itemData":{"id":48,"type":"article-journal","abstract":"Based on the remote sensing retrieval of PM2.5 concentration data in the long-time series, both the linear regression and grey system correlation analysis methods were employed to analyze the spatial and temporal pattern, variation trend and the main influencing factors of PM2.5 concentration in China from 1998 to 2014. The results showed that only 16.21%–24.67% of the land area in China PM2.5 concentrations reached the annual average criterion value of 10 μg/m3 set by the World Health Organization (WHO) in 1998–2014; the PM2.5 concentrations were greater than 95 μg/m3 mainly in Xinjiang Taklimakan Desert, west of Tianjin and the central region of Hebei. PM2.5 concentration was less than 10 μg/m3 mainly in Tibet, western Sichuan, northeastern Yunnan, Taiwan, northern Xinjiang, northern Inner Mongolia and northwest of Heilongjiang. High PM2.5 concentration in the northwest of China was mainly affected by sand and dust, while it was mainly caused by human activities in the eastern region. Except for Taiwan, low PM2.5 concentration areas were mainly located in the economically backward regions. The positive indicators in highly correlation with PM2.5 concentration include the average temperature, the proportion of primary and secondary industry to GDP, industrial consumption, the proportion of fulfilled amount of investment in real estate development to GDP, SO2 emissions and population density. The negative indicators in highly correlation with PM2.5 concentration include the average precipitation, the average wind velocity, the proportion of the tertiary industry to GDP, and the greening coverage rate of the built-up areas.","container-title":"Atmospheric Pollution Research","DOI":"10.1016/j.apr.2017.05.005","ISSN":"1309-1042","issue":"6","journalAbbreviation":"Atmospheric Pollution Research","language":"en","page":"1151-1159","source":"ScienceDirect","title":"Spatio-temporal variation and influence factors of PM2.5 concentrations in China from 1998 to 2014","volume":"8","author":[{"family":"Lu","given":"Debin"},{"family":"Xu","given":"Jianhua"},{"family":"Yang","given":"Dongyang"},{"family":"Zhao","given":"Jianan"}],"issued":{"date-parts":[["2017",11,1]]}}},{"id":146,"uris":["http://zotero.org/users/local/Q7vN0apP/items/FS7WL2KC"],"uri":["http://zotero.org/users/local/Q7vN0apP/items/FS7WL2KC"],"itemData":{"id":146,"type":"article-journal","abstract":"Beijing has suffered from major air pollution in recent years from PM10. In this study, we investigated the transport pathways and potential sources of PM10 concentration based on backward trajectories and PM10 concentration records from 2003 to 2009. Four transport pathways of high PM10 existed. One was the northwest pathway, which had the most frequency of occurrence in spring and winter, and traveled over the southern Mongolia, western Inner Mongolia, and Loess plateaus. The second one was the south pathway, which mostly occurred during May and September, and passed from the south of Beijing. The third one was the V-shape southwest pathway, which occurred mostly during early autumn and passed over the west and south of Hebei. The highest PM10 concentration was found with the southwest pathway, which occurs mostly in April and October, and traveled over the Loess Plateau and the west and south of Hebei. Low concentrations of PM10 with the southwest and east pathways were possible due to intensive precipitation in summer. Characterizing with the lowest PM10 concentration, the north pathway was possible associated with strong winds that leaded to diffusion of air pollutants in Beijing. The contribution of PM10 from long transported was about 39.3 μg m−3, which accounted for about 26.0% of the PM10 concentrations in Beijing.","container-title":"Atmospheric Environment","DOI":"10.1016/j.atmosenv.2010.10.040","ISSN":"1352-2310","issue":"3","journalAbbreviation":"Atmospheric Environment","language":"en","page":"594-604","source":"ScienceDirect","title":"Transport pathways and potential sources of PM10 in Beijing","volume":"45","author":[{"family":"Zhu","given":"Lei"},{"family":"Huang","given":"Xin"},{"family":"Shi","given":"Hui"},{"family":"Cai","given":"Xuhui"},{"family":"Song","given":"Yu"}],"issued":{"date-parts":[["2011",1,1]]}}},{"id":29,"uris":["http://zotero.org/users/local/Q7vN0apP/items/GE62T2B5"],"uri":["http://zotero.org/users/local/Q7vN0apP/items/GE62T2B5"],"itemData":{"id":29,"type":"article-journal","abstract":"In China, over 1.3 billion people have high health risks associated with exposure to ambient fine particulate matter (PM2.5) that exceeds the World Health Organization (WHO) Air Quality Guidelines (AQG). The PM2.5 mass concentrations from 1382 national air quality monitoring stations in 367 cities, between January 2014 and December 2016, were analyzed to estimate the health burden attributable to ambient PM2.5 across China. The integrated exposure-response model was applied to estimate the relative risks of disease-specific mortality. Disease-specific mortality baselines in province-level administrative units were adjusted by the national mortality baseline to better reveal the spatial inequality of the health burden associated with PM2.5. Our study suggested that PM2.5 in 2015 contributed as much as 40.3% to total stroke deaths, 33.1% to acute lower respiratory infection (ALRI, &lt;5yr) deaths, 26.8% to ischemic heart disease (IHD) deaths, 23.9% to lung cancer (LC) deaths, 18.7% to chronic obstructive pulmonary disease (COPD) deaths, 30.2% to total deaths combining IHD, stroke, COPD, and LC, 15.5% to all cause deaths. The population weighted average (PWA) attributable mortality rates (10−5 y−1) were 112.0 in current year analysis, and 124.3 in 10-year time lag analysis. The Mortality attributable to PM2.5 in 10-year time lag analysis (1.7 million) was 12% higher than the current year analysis (1.5 million). Our study also estimated site-specific annual PM2.5 concentrations in scenarios of achieving WHO interim targets (ITs) and AQG. The mortality benefits will be 24.0%, 44.8%, 70.8%, and 85.2% of the total current mortalities (1.5 million) when the PWA PM2.5 concentrations in China meets the WHO IT-1, IT-2, IT-3, and AQG, respectively. We expect air quality modeling and cost-benefits analysis of emission reduction scenarios and corresponding health benefits in meeting the site-specific annual PM2.5 concentrations (WHO IT-1, IT-2, IT-3, and AQG) this study raised.","container-title":"Environmental Pollution","DOI":"10.1016/j.envpol.2017.01.060","ISSN":"0269-7491","journalAbbreviation":"Environmental Pollution","language":"en","page":"575-586","source":"ScienceDirect","title":"Health burden attributable to ambient PM2.5 in China","volume":"223","author":[{"family":"Song","given":"Congbo"},{"family":"He","given":"Jianjun"},{"family":"Wu","given":"Lin"},{"family":"Jin","given":"Taosheng"},{"family":"Chen","given":"Xi"},{"family":"Li","given":"Ruipeng"},{"family":"Ren","given":"Peipei"},{"family":"Zhang","given":"Li"},{"family":"Mao","given":"Hongjun"}],"issued":{"date-parts":[["2017",4,1]]}}}],"schema":"https://github.com/citation-style-language/schema/raw/master/csl-citation.json"} </w:instrText>
      </w:r>
      <w:r w:rsidR="001E1A9F" w:rsidRPr="00B54785">
        <w:rPr>
          <w:rFonts w:ascii="Times New Roman" w:eastAsia="等线" w:hAnsi="Times New Roman"/>
          <w:szCs w:val="21"/>
        </w:rPr>
        <w:fldChar w:fldCharType="separate"/>
      </w:r>
      <w:r w:rsidR="0068425B" w:rsidRPr="00B54785">
        <w:rPr>
          <w:rFonts w:ascii="Times New Roman" w:hAnsi="Times New Roman"/>
        </w:rPr>
        <w:t>(Lu, Xu, Yang, &amp; Zhao, 2017; Song et al., 2017; Zhu et al., 2011)</w:t>
      </w:r>
      <w:r w:rsidR="001E1A9F" w:rsidRPr="00B54785">
        <w:rPr>
          <w:rFonts w:ascii="Times New Roman" w:eastAsia="等线" w:hAnsi="Times New Roman"/>
          <w:szCs w:val="21"/>
        </w:rPr>
        <w:fldChar w:fldCharType="end"/>
      </w:r>
      <w:r w:rsidR="002E31BB" w:rsidRPr="00B54785">
        <w:rPr>
          <w:rFonts w:ascii="Times New Roman" w:hAnsi="Times New Roman"/>
          <w:szCs w:val="21"/>
        </w:rPr>
        <w:t xml:space="preserve">. Despite the massive emission reduction during the lockdown, </w:t>
      </w:r>
      <w:r w:rsidRPr="00B54785">
        <w:rPr>
          <w:rFonts w:ascii="Times New Roman" w:hAnsi="Times New Roman"/>
          <w:kern w:val="0"/>
          <w:szCs w:val="21"/>
        </w:rPr>
        <w:t>PM</w:t>
      </w:r>
      <w:r w:rsidRPr="00B54785">
        <w:rPr>
          <w:rFonts w:ascii="Times New Roman" w:hAnsi="Times New Roman"/>
          <w:kern w:val="0"/>
          <w:szCs w:val="21"/>
          <w:vertAlign w:val="subscript"/>
        </w:rPr>
        <w:t>10</w:t>
      </w:r>
      <w:r w:rsidR="00271D0C" w:rsidRPr="00B54785">
        <w:rPr>
          <w:rFonts w:ascii="Times New Roman" w:hAnsi="Times New Roman"/>
          <w:szCs w:val="21"/>
        </w:rPr>
        <w:t xml:space="preserve"> </w:t>
      </w:r>
      <w:r w:rsidR="002E31BB" w:rsidRPr="00B54785">
        <w:rPr>
          <w:rFonts w:ascii="Times New Roman" w:hAnsi="Times New Roman"/>
          <w:szCs w:val="21"/>
        </w:rPr>
        <w:t xml:space="preserve">concentration </w:t>
      </w:r>
      <w:r w:rsidR="006D45F7" w:rsidRPr="002E31BB">
        <w:rPr>
          <w:rFonts w:ascii="Times New Roman" w:hAnsi="Times New Roman"/>
          <w:szCs w:val="21"/>
        </w:rPr>
        <w:t>c</w:t>
      </w:r>
      <w:r w:rsidR="006D45F7">
        <w:rPr>
          <w:rFonts w:ascii="Times New Roman" w:hAnsi="Times New Roman"/>
          <w:szCs w:val="21"/>
        </w:rPr>
        <w:t>ould</w:t>
      </w:r>
      <w:r w:rsidR="006D45F7" w:rsidRPr="002E31BB">
        <w:rPr>
          <w:rFonts w:ascii="Times New Roman" w:hAnsi="Times New Roman"/>
          <w:szCs w:val="21"/>
        </w:rPr>
        <w:t xml:space="preserve"> still maintain high value</w:t>
      </w:r>
      <w:r w:rsidR="006D45F7">
        <w:rPr>
          <w:rFonts w:ascii="Times New Roman" w:hAnsi="Times New Roman"/>
          <w:szCs w:val="21"/>
        </w:rPr>
        <w:t xml:space="preserve"> in arid regions</w:t>
      </w:r>
      <w:r w:rsidR="006D45F7" w:rsidRPr="002E31BB">
        <w:rPr>
          <w:rFonts w:ascii="Times New Roman" w:hAnsi="Times New Roman"/>
          <w:szCs w:val="21"/>
        </w:rPr>
        <w:t>.</w:t>
      </w:r>
    </w:p>
    <w:p w14:paraId="2B1CA209" w14:textId="79103DD1" w:rsidR="002E31BB" w:rsidRPr="00B54785" w:rsidRDefault="002E31BB" w:rsidP="002E31BB">
      <w:pPr>
        <w:spacing w:line="360" w:lineRule="auto"/>
        <w:ind w:firstLineChars="200" w:firstLine="420"/>
        <w:rPr>
          <w:rFonts w:ascii="Times New Roman" w:hAnsi="Times New Roman"/>
          <w:szCs w:val="21"/>
        </w:rPr>
      </w:pPr>
      <w:r w:rsidRPr="00B54785">
        <w:rPr>
          <w:rFonts w:ascii="Times New Roman" w:hAnsi="Times New Roman"/>
          <w:szCs w:val="21"/>
        </w:rPr>
        <w:t xml:space="preserve">The </w:t>
      </w:r>
      <w:r w:rsidR="0030716A" w:rsidRPr="00B54785">
        <w:rPr>
          <w:rFonts w:ascii="Times New Roman" w:hAnsi="Times New Roman"/>
          <w:kern w:val="0"/>
          <w:szCs w:val="21"/>
        </w:rPr>
        <w:t>SO</w:t>
      </w:r>
      <w:r w:rsidR="0030716A" w:rsidRPr="00B54785">
        <w:rPr>
          <w:rFonts w:ascii="Times New Roman" w:hAnsi="Times New Roman"/>
          <w:kern w:val="0"/>
          <w:szCs w:val="21"/>
          <w:vertAlign w:val="subscript"/>
        </w:rPr>
        <w:t>2</w:t>
      </w:r>
      <w:r w:rsidRPr="00B54785">
        <w:rPr>
          <w:rFonts w:ascii="Times New Roman" w:hAnsi="Times New Roman"/>
          <w:szCs w:val="21"/>
        </w:rPr>
        <w:t xml:space="preserve"> concentration in NEC, NW, MG, NCP dropped from 20</w:t>
      </w:r>
      <w:r w:rsidR="00B54785" w:rsidRPr="00B54785">
        <w:rPr>
          <w:rFonts w:ascii="Times New Roman" w:hAnsi="Times New Roman"/>
          <w:szCs w:val="21"/>
        </w:rPr>
        <w:t>–</w:t>
      </w:r>
      <w:r w:rsidRPr="00B54785">
        <w:rPr>
          <w:rFonts w:ascii="Times New Roman" w:hAnsi="Times New Roman"/>
          <w:szCs w:val="21"/>
        </w:rPr>
        <w:t>40</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to 10</w:t>
      </w:r>
      <w:r w:rsidR="00B54785" w:rsidRPr="00B54785">
        <w:rPr>
          <w:rFonts w:ascii="Times New Roman" w:hAnsi="Times New Roman"/>
          <w:szCs w:val="21"/>
        </w:rPr>
        <w:t>–</w:t>
      </w:r>
      <w:r w:rsidRPr="00B54785">
        <w:rPr>
          <w:rFonts w:ascii="Times New Roman" w:hAnsi="Times New Roman"/>
          <w:szCs w:val="21"/>
        </w:rPr>
        <w:t>20</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In contrast, YR, CS, and SC maintained a low concentration of about 10</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and weak fluctuations during the entire period. </w:t>
      </w:r>
      <w:r w:rsidR="0097166D">
        <w:rPr>
          <w:rFonts w:ascii="Times New Roman" w:hAnsi="Times New Roman"/>
          <w:szCs w:val="21"/>
        </w:rPr>
        <w:t>Like</w:t>
      </w:r>
      <w:r w:rsidRPr="00B54785">
        <w:rPr>
          <w:rFonts w:ascii="Times New Roman" w:hAnsi="Times New Roman"/>
          <w:szCs w:val="21"/>
        </w:rPr>
        <w:t xml:space="preserve"> </w:t>
      </w:r>
      <w:r w:rsidR="00C2730F" w:rsidRPr="00B54785">
        <w:rPr>
          <w:rFonts w:ascii="Times New Roman" w:hAnsi="FZSSK--GBK1-0"/>
          <w:szCs w:val="21"/>
        </w:rPr>
        <w:t>PM</w:t>
      </w:r>
      <w:r w:rsidR="00C2730F" w:rsidRPr="00B54785">
        <w:rPr>
          <w:rFonts w:ascii="Times New Roman" w:hAnsi="FZSSK--GBK1-0"/>
          <w:szCs w:val="21"/>
          <w:vertAlign w:val="subscript"/>
        </w:rPr>
        <w:t>2.5</w:t>
      </w:r>
      <w:r w:rsidRPr="00B54785">
        <w:rPr>
          <w:rFonts w:ascii="Times New Roman" w:hAnsi="Times New Roman"/>
          <w:szCs w:val="21"/>
        </w:rPr>
        <w:t xml:space="preserve"> and </w:t>
      </w:r>
      <w:r w:rsidR="0030716A" w:rsidRPr="00B54785">
        <w:rPr>
          <w:rFonts w:ascii="Times New Roman" w:hAnsi="Times New Roman"/>
          <w:kern w:val="0"/>
          <w:szCs w:val="21"/>
        </w:rPr>
        <w:t>PM</w:t>
      </w:r>
      <w:r w:rsidR="0030716A" w:rsidRPr="00B54785">
        <w:rPr>
          <w:rFonts w:ascii="Times New Roman" w:hAnsi="Times New Roman"/>
          <w:kern w:val="0"/>
          <w:szCs w:val="21"/>
          <w:vertAlign w:val="subscript"/>
        </w:rPr>
        <w:t>10</w:t>
      </w:r>
      <w:r w:rsidRPr="00B54785">
        <w:rPr>
          <w:rFonts w:ascii="Times New Roman" w:hAnsi="Times New Roman"/>
          <w:szCs w:val="21"/>
        </w:rPr>
        <w:t xml:space="preserve">, the low wind speed (Fig. S2) in NEC, NW, MG, and </w:t>
      </w:r>
      <w:r w:rsidRPr="00B54785">
        <w:rPr>
          <w:rFonts w:ascii="Times New Roman" w:hAnsi="Times New Roman"/>
          <w:szCs w:val="21"/>
        </w:rPr>
        <w:lastRenderedPageBreak/>
        <w:t>NCP at the beginning of Level 1 le</w:t>
      </w:r>
      <w:r w:rsidR="0097166D">
        <w:rPr>
          <w:rFonts w:ascii="Times New Roman" w:hAnsi="Times New Roman"/>
          <w:szCs w:val="21"/>
        </w:rPr>
        <w:t>d</w:t>
      </w:r>
      <w:r w:rsidRPr="00B54785">
        <w:rPr>
          <w:rFonts w:ascii="Times New Roman" w:hAnsi="Times New Roman"/>
          <w:szCs w:val="21"/>
        </w:rPr>
        <w:t xml:space="preserve"> to </w:t>
      </w:r>
      <w:r w:rsidR="0030716A" w:rsidRPr="00B54785">
        <w:rPr>
          <w:rFonts w:ascii="Times New Roman" w:hAnsi="Times New Roman"/>
          <w:kern w:val="0"/>
          <w:szCs w:val="21"/>
        </w:rPr>
        <w:t>SO</w:t>
      </w:r>
      <w:r w:rsidR="0030716A" w:rsidRPr="00B54785">
        <w:rPr>
          <w:rFonts w:ascii="Times New Roman" w:hAnsi="Times New Roman"/>
          <w:kern w:val="0"/>
          <w:szCs w:val="21"/>
          <w:vertAlign w:val="subscript"/>
        </w:rPr>
        <w:t>2</w:t>
      </w:r>
      <w:r w:rsidRPr="00B54785">
        <w:rPr>
          <w:rFonts w:ascii="Times New Roman" w:hAnsi="Times New Roman"/>
          <w:szCs w:val="21"/>
        </w:rPr>
        <w:t xml:space="preserve"> surge: the peak</w:t>
      </w:r>
      <w:r w:rsidR="00EF3622" w:rsidRPr="00B54785">
        <w:rPr>
          <w:rFonts w:ascii="Times New Roman" w:hAnsi="Times New Roman"/>
          <w:szCs w:val="21"/>
        </w:rPr>
        <w:t xml:space="preserve"> </w:t>
      </w:r>
      <w:r w:rsidRPr="00B54785">
        <w:rPr>
          <w:rFonts w:ascii="Times New Roman" w:hAnsi="Times New Roman"/>
          <w:szCs w:val="21"/>
        </w:rPr>
        <w:t xml:space="preserve">(MG) reached 49.2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w:t>
      </w:r>
    </w:p>
    <w:p w14:paraId="0481076B" w14:textId="7A2D3627" w:rsidR="002E31BB" w:rsidRPr="00B54785" w:rsidRDefault="002E31BB" w:rsidP="002E31BB">
      <w:pPr>
        <w:spacing w:line="360" w:lineRule="auto"/>
        <w:ind w:firstLineChars="200" w:firstLine="420"/>
        <w:rPr>
          <w:rFonts w:ascii="Times New Roman" w:hAnsi="Times New Roman"/>
          <w:szCs w:val="21"/>
        </w:rPr>
      </w:pPr>
      <w:r w:rsidRPr="00B54785">
        <w:rPr>
          <w:rFonts w:ascii="Times New Roman" w:hAnsi="Times New Roman"/>
          <w:szCs w:val="21"/>
        </w:rPr>
        <w:t xml:space="preserve">The </w:t>
      </w:r>
      <w:r w:rsidR="00893B04">
        <w:rPr>
          <w:rFonts w:ascii="Times New Roman" w:hAnsi="Times New Roman"/>
          <w:szCs w:val="21"/>
        </w:rPr>
        <w:t>primary</w:t>
      </w:r>
      <w:r w:rsidRPr="00B54785">
        <w:rPr>
          <w:rFonts w:ascii="Times New Roman" w:hAnsi="Times New Roman"/>
          <w:szCs w:val="21"/>
        </w:rPr>
        <w:t xml:space="preserve"> sources of CO are exhaust gases from motor vehicles and metal industries </w:t>
      </w:r>
      <w:r w:rsidR="001E1A9F" w:rsidRPr="00B54785">
        <w:rPr>
          <w:rFonts w:ascii="Times New Roman" w:eastAsia="等线" w:hAnsi="Times New Roman"/>
          <w:szCs w:val="21"/>
        </w:rPr>
        <w:fldChar w:fldCharType="begin"/>
      </w:r>
      <w:r w:rsidR="00552929" w:rsidRPr="00B54785">
        <w:rPr>
          <w:rFonts w:ascii="Times New Roman" w:eastAsia="等线" w:hAnsi="Times New Roman"/>
          <w:szCs w:val="21"/>
        </w:rPr>
        <w:instrText xml:space="preserve"> ADDIN ZOTERO_ITEM CSL_CITATION {"citationID":"zxRsMGXG","properties":{"formattedCitation":"(L. Wang, Zhang, Hao, &amp; He, 2005)","plainCitation":"(L. Wang, Zhang, Hao, &amp; He, 2005)","dontUpdate":true,"noteIndex":0},"citationItems":[{"id":239,"uris":["http://zotero.org/users/local/Q7vN0apP/items/XFMSE4DC"],"uri":["http://zotero.org/users/local/Q7vN0apP/items/XFMSE4DC"],"itemData":{"id":239,"type":"article-journal","container-title":"Acta Scientiae Circumstantiae","page":"1580-1585","title":"Anthropogenic CO emission inventory of Mainland China","volume":"25","author":[{"family":"Wang","given":"Litao"},{"family":"Zhang","given":"Qian"},{"family":"Hao","given":"J.M."},{"family":"He","given":"K.B."}],"issued":{"date-parts":[["2005"]]}}}],"schema":"https://github.com/citation-style-language/schema/raw/master/csl-citation.json"} </w:instrText>
      </w:r>
      <w:r w:rsidR="001E1A9F" w:rsidRPr="00B54785">
        <w:rPr>
          <w:rFonts w:ascii="Times New Roman" w:eastAsia="等线" w:hAnsi="Times New Roman"/>
          <w:szCs w:val="21"/>
        </w:rPr>
        <w:fldChar w:fldCharType="separate"/>
      </w:r>
      <w:r w:rsidR="0004033C" w:rsidRPr="00B54785">
        <w:rPr>
          <w:rFonts w:ascii="Times New Roman" w:hAnsi="Times New Roman"/>
        </w:rPr>
        <w:t>(Wang, Zhang, Hao, &amp; He, 2005)</w:t>
      </w:r>
      <w:r w:rsidR="001E1A9F" w:rsidRPr="00B54785">
        <w:rPr>
          <w:rFonts w:ascii="Times New Roman" w:eastAsia="等线" w:hAnsi="Times New Roman"/>
          <w:szCs w:val="21"/>
        </w:rPr>
        <w:fldChar w:fldCharType="end"/>
      </w:r>
      <w:r w:rsidRPr="00B54785">
        <w:rPr>
          <w:rFonts w:ascii="Times New Roman" w:hAnsi="Times New Roman"/>
          <w:szCs w:val="21"/>
        </w:rPr>
        <w:t>. CO in TP gradually decrease</w:t>
      </w:r>
      <w:r w:rsidR="00271D0C" w:rsidRPr="00B54785">
        <w:rPr>
          <w:rFonts w:ascii="Times New Roman" w:hAnsi="Times New Roman"/>
          <w:szCs w:val="21"/>
        </w:rPr>
        <w:t>d</w:t>
      </w:r>
      <w:r w:rsidRPr="00B54785">
        <w:rPr>
          <w:rFonts w:ascii="Times New Roman" w:hAnsi="Times New Roman"/>
          <w:szCs w:val="21"/>
        </w:rPr>
        <w:t xml:space="preserve"> from the initial 0.95 mg/</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to 0.5</w:t>
      </w:r>
      <w:r w:rsidR="004C0E68" w:rsidRPr="00B54785">
        <w:rPr>
          <w:rFonts w:ascii="Times New Roman" w:hAnsi="Times New Roman"/>
          <w:szCs w:val="21"/>
        </w:rPr>
        <w:t>0</w:t>
      </w:r>
      <w:r w:rsidRPr="00B54785">
        <w:rPr>
          <w:rFonts w:ascii="Times New Roman" w:hAnsi="Times New Roman"/>
          <w:szCs w:val="21"/>
        </w:rPr>
        <w:t xml:space="preserve"> mg/</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at Level 3 as the temperature r</w:t>
      </w:r>
      <w:r w:rsidR="00271D0C" w:rsidRPr="00B54785">
        <w:rPr>
          <w:rFonts w:ascii="Times New Roman" w:hAnsi="Times New Roman"/>
          <w:szCs w:val="21"/>
        </w:rPr>
        <w:t>ose</w:t>
      </w:r>
      <w:r w:rsidRPr="00B54785">
        <w:rPr>
          <w:rFonts w:ascii="Times New Roman" w:hAnsi="Times New Roman"/>
          <w:szCs w:val="21"/>
        </w:rPr>
        <w:t xml:space="preserve">. </w:t>
      </w:r>
      <w:r w:rsidR="0097166D">
        <w:rPr>
          <w:rFonts w:ascii="Times New Roman" w:hAnsi="Times New Roman"/>
          <w:szCs w:val="21"/>
        </w:rPr>
        <w:t>Since</w:t>
      </w:r>
      <w:r w:rsidR="00271D0C" w:rsidRPr="00B54785">
        <w:rPr>
          <w:rFonts w:ascii="Times New Roman" w:hAnsi="Times New Roman"/>
          <w:szCs w:val="21"/>
        </w:rPr>
        <w:t xml:space="preserve"> TP</w:t>
      </w:r>
      <w:r w:rsidR="00271D0C" w:rsidRPr="00B54785">
        <w:rPr>
          <w:rFonts w:ascii="Times New Roman" w:hAnsi="Times New Roman" w:hint="eastAsia"/>
          <w:szCs w:val="21"/>
        </w:rPr>
        <w:t xml:space="preserve"> </w:t>
      </w:r>
      <w:r w:rsidR="0097166D">
        <w:rPr>
          <w:rFonts w:ascii="Times New Roman" w:hAnsi="Times New Roman"/>
          <w:szCs w:val="21"/>
        </w:rPr>
        <w:t>had</w:t>
      </w:r>
      <w:r w:rsidR="00271D0C" w:rsidRPr="00B54785">
        <w:rPr>
          <w:rFonts w:ascii="Times New Roman" w:hAnsi="Times New Roman"/>
          <w:szCs w:val="21"/>
        </w:rPr>
        <w:t xml:space="preserve"> the lowest average GDP (28.41</w:t>
      </w:r>
      <w:r w:rsidR="0004033C" w:rsidRPr="00B54785">
        <w:rPr>
          <w:rFonts w:ascii="Times New Roman" w:hAnsi="Times New Roman"/>
          <w:szCs w:val="21"/>
        </w:rPr>
        <w:t xml:space="preserve"> </w:t>
      </w:r>
      <w:r w:rsidR="00271D0C" w:rsidRPr="00B54785">
        <w:rPr>
          <w:rFonts w:ascii="Times New Roman" w:hAnsi="Times New Roman"/>
          <w:szCs w:val="21"/>
        </w:rPr>
        <w:t>billion yuan)</w:t>
      </w:r>
      <w:r w:rsidR="00893B04">
        <w:rPr>
          <w:rFonts w:ascii="Times New Roman" w:hAnsi="Times New Roman"/>
          <w:szCs w:val="21"/>
        </w:rPr>
        <w:t>,</w:t>
      </w:r>
      <w:r w:rsidR="00271D0C" w:rsidRPr="00B54785">
        <w:rPr>
          <w:rFonts w:ascii="Times New Roman" w:hAnsi="Times New Roman"/>
          <w:szCs w:val="21"/>
        </w:rPr>
        <w:t xml:space="preserve"> which suggest</w:t>
      </w:r>
      <w:r w:rsidR="0097166D">
        <w:rPr>
          <w:rFonts w:ascii="Times New Roman" w:hAnsi="Times New Roman"/>
          <w:szCs w:val="21"/>
        </w:rPr>
        <w:t>ed</w:t>
      </w:r>
      <w:r w:rsidR="00271D0C" w:rsidRPr="00B54785">
        <w:rPr>
          <w:rFonts w:ascii="Times New Roman" w:hAnsi="Times New Roman"/>
          <w:szCs w:val="21"/>
        </w:rPr>
        <w:t xml:space="preserve"> inactive human activity, the CO reduction in TP m</w:t>
      </w:r>
      <w:r w:rsidR="0097166D">
        <w:rPr>
          <w:rFonts w:ascii="Times New Roman" w:hAnsi="Times New Roman"/>
          <w:szCs w:val="21"/>
        </w:rPr>
        <w:t>ight</w:t>
      </w:r>
      <w:r w:rsidR="00271D0C" w:rsidRPr="00B54785">
        <w:rPr>
          <w:rFonts w:ascii="Times New Roman" w:hAnsi="Times New Roman"/>
          <w:szCs w:val="21"/>
        </w:rPr>
        <w:t xml:space="preserve"> result from warmer and wind</w:t>
      </w:r>
      <w:r w:rsidR="004C0E68" w:rsidRPr="00B54785">
        <w:rPr>
          <w:rFonts w:ascii="Times New Roman" w:hAnsi="Times New Roman"/>
          <w:szCs w:val="21"/>
        </w:rPr>
        <w:t>i</w:t>
      </w:r>
      <w:r w:rsidR="00271D0C" w:rsidRPr="00B54785">
        <w:rPr>
          <w:rFonts w:ascii="Times New Roman" w:hAnsi="Times New Roman"/>
          <w:szCs w:val="21"/>
        </w:rPr>
        <w:t>er condition</w:t>
      </w:r>
      <w:r w:rsidR="00667A38" w:rsidRPr="00B54785">
        <w:rPr>
          <w:rFonts w:ascii="Times New Roman" w:hAnsi="Times New Roman"/>
          <w:szCs w:val="21"/>
        </w:rPr>
        <w:t>s</w:t>
      </w:r>
      <w:r w:rsidR="00271D0C" w:rsidRPr="00B54785">
        <w:rPr>
          <w:rFonts w:ascii="Times New Roman" w:hAnsi="Times New Roman"/>
          <w:szCs w:val="21"/>
        </w:rPr>
        <w:t xml:space="preserve"> in Spring. </w:t>
      </w:r>
      <w:r w:rsidR="006D45F7">
        <w:rPr>
          <w:rFonts w:ascii="Times New Roman" w:hAnsi="Times New Roman"/>
          <w:szCs w:val="21"/>
        </w:rPr>
        <w:t>CO</w:t>
      </w:r>
      <w:r w:rsidRPr="00B54785">
        <w:rPr>
          <w:rFonts w:ascii="Times New Roman" w:hAnsi="Times New Roman"/>
          <w:szCs w:val="21"/>
        </w:rPr>
        <w:t xml:space="preserve"> in NEC, NW, MG, and NCP all decreased by 1</w:t>
      </w:r>
      <w:r w:rsidR="004C0E68" w:rsidRPr="00B54785">
        <w:rPr>
          <w:rFonts w:ascii="Times New Roman" w:hAnsi="Times New Roman"/>
          <w:szCs w:val="21"/>
        </w:rPr>
        <w:t>.0</w:t>
      </w:r>
      <w:r w:rsidR="00B54785" w:rsidRPr="00B54785">
        <w:rPr>
          <w:rFonts w:ascii="Times New Roman" w:hAnsi="Times New Roman"/>
          <w:szCs w:val="21"/>
        </w:rPr>
        <w:t>–</w:t>
      </w:r>
      <w:r w:rsidRPr="00B54785">
        <w:rPr>
          <w:rFonts w:ascii="Times New Roman" w:hAnsi="Times New Roman"/>
          <w:szCs w:val="21"/>
        </w:rPr>
        <w:t>1.5 mg/</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71D0C" w:rsidRPr="00B54785">
        <w:rPr>
          <w:rFonts w:ascii="Times New Roman" w:hAnsi="Times New Roman"/>
          <w:szCs w:val="21"/>
        </w:rPr>
        <w:t xml:space="preserve">. In contrast, </w:t>
      </w:r>
      <w:r w:rsidRPr="00B54785">
        <w:rPr>
          <w:rFonts w:ascii="Times New Roman" w:hAnsi="Times New Roman"/>
          <w:szCs w:val="21"/>
        </w:rPr>
        <w:t>the decline in SC and CS was relatively small</w:t>
      </w:r>
      <w:r w:rsidR="002F574F" w:rsidRPr="00B54785">
        <w:rPr>
          <w:rFonts w:ascii="Times New Roman" w:hAnsi="Times New Roman"/>
          <w:szCs w:val="21"/>
        </w:rPr>
        <w:t xml:space="preserve"> (</w:t>
      </w:r>
      <w:r w:rsidRPr="00B54785">
        <w:rPr>
          <w:rFonts w:ascii="Times New Roman" w:hAnsi="Times New Roman"/>
          <w:szCs w:val="21"/>
        </w:rPr>
        <w:t>within 0.5 mg/</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F574F" w:rsidRPr="00B54785">
        <w:rPr>
          <w:rFonts w:ascii="Times New Roman" w:hAnsi="Times New Roman"/>
          <w:szCs w:val="21"/>
        </w:rPr>
        <w:t>)</w:t>
      </w:r>
      <w:r w:rsidRPr="00B54785">
        <w:rPr>
          <w:rFonts w:ascii="Times New Roman" w:hAnsi="Times New Roman"/>
          <w:szCs w:val="21"/>
        </w:rPr>
        <w:t>. CO in SC and CS maintained at about 0.7 mg/</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through Level 1 to Level 3 </w:t>
      </w:r>
      <w:r w:rsidR="0097166D">
        <w:rPr>
          <w:rFonts w:ascii="Times New Roman" w:hAnsi="Times New Roman"/>
          <w:szCs w:val="21"/>
        </w:rPr>
        <w:t>owing</w:t>
      </w:r>
      <w:r w:rsidRPr="00B54785">
        <w:rPr>
          <w:rFonts w:ascii="Times New Roman" w:hAnsi="Times New Roman"/>
          <w:szCs w:val="21"/>
        </w:rPr>
        <w:t xml:space="preserve"> to the </w:t>
      </w:r>
      <w:r w:rsidR="00893B04">
        <w:rPr>
          <w:rFonts w:ascii="Times New Roman" w:hAnsi="Times New Roman"/>
          <w:szCs w:val="21"/>
        </w:rPr>
        <w:t>excellent</w:t>
      </w:r>
      <w:r w:rsidRPr="00B54785">
        <w:rPr>
          <w:rFonts w:ascii="Times New Roman" w:hAnsi="Times New Roman"/>
          <w:szCs w:val="21"/>
        </w:rPr>
        <w:t xml:space="preserve"> diffusion condition</w:t>
      </w:r>
      <w:r w:rsidR="00271D0C" w:rsidRPr="00B54785">
        <w:rPr>
          <w:rFonts w:ascii="Times New Roman" w:hAnsi="Times New Roman"/>
          <w:szCs w:val="21"/>
        </w:rPr>
        <w:t>s</w:t>
      </w:r>
      <w:r w:rsidRPr="00B54785">
        <w:rPr>
          <w:rFonts w:ascii="Times New Roman" w:hAnsi="Times New Roman"/>
          <w:szCs w:val="21"/>
        </w:rPr>
        <w:t xml:space="preserve"> in</w:t>
      </w:r>
      <w:r w:rsidR="006D45F7">
        <w:rPr>
          <w:rFonts w:ascii="Times New Roman" w:hAnsi="Times New Roman"/>
          <w:szCs w:val="21"/>
        </w:rPr>
        <w:t xml:space="preserve"> the mid and south subtropical</w:t>
      </w:r>
      <w:r w:rsidRPr="00B54785">
        <w:rPr>
          <w:rFonts w:ascii="Times New Roman" w:hAnsi="Times New Roman"/>
          <w:szCs w:val="21"/>
        </w:rPr>
        <w:t xml:space="preserve"> </w:t>
      </w:r>
      <w:r w:rsidR="006D45F7">
        <w:rPr>
          <w:rFonts w:ascii="Times New Roman" w:hAnsi="Times New Roman"/>
          <w:szCs w:val="21"/>
        </w:rPr>
        <w:t>zones</w:t>
      </w:r>
      <w:r w:rsidRPr="00B54785">
        <w:rPr>
          <w:rFonts w:ascii="Times New Roman" w:hAnsi="Times New Roman"/>
          <w:szCs w:val="21"/>
        </w:rPr>
        <w:t>. CO in NW and MG h</w:t>
      </w:r>
      <w:r w:rsidR="00271D0C" w:rsidRPr="00B54785">
        <w:rPr>
          <w:rFonts w:ascii="Times New Roman" w:hAnsi="Times New Roman"/>
          <w:szCs w:val="21"/>
        </w:rPr>
        <w:t>ad</w:t>
      </w:r>
      <w:r w:rsidRPr="00B54785">
        <w:rPr>
          <w:rFonts w:ascii="Times New Roman" w:hAnsi="Times New Roman"/>
          <w:szCs w:val="21"/>
        </w:rPr>
        <w:t xml:space="preserve"> peak</w:t>
      </w:r>
      <w:r w:rsidR="00CD0005" w:rsidRPr="00B54785">
        <w:rPr>
          <w:rFonts w:ascii="Times New Roman" w:hAnsi="Times New Roman"/>
          <w:szCs w:val="21"/>
        </w:rPr>
        <w:t>s</w:t>
      </w:r>
      <w:r w:rsidRPr="00B54785">
        <w:rPr>
          <w:rFonts w:ascii="Times New Roman" w:hAnsi="Times New Roman"/>
          <w:szCs w:val="21"/>
        </w:rPr>
        <w:t xml:space="preserve"> above 2 mg/</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in </w:t>
      </w:r>
      <w:r w:rsidR="00A95980" w:rsidRPr="00B54785">
        <w:rPr>
          <w:rFonts w:ascii="Times New Roman" w:hAnsi="Times New Roman"/>
          <w:szCs w:val="21"/>
        </w:rPr>
        <w:t>Pre-lockdown</w:t>
      </w:r>
      <w:r w:rsidRPr="00B54785">
        <w:rPr>
          <w:rFonts w:ascii="Times New Roman" w:hAnsi="Times New Roman"/>
          <w:szCs w:val="21"/>
        </w:rPr>
        <w:t xml:space="preserve">. </w:t>
      </w:r>
      <w:r w:rsidR="00893B04">
        <w:rPr>
          <w:rFonts w:ascii="Times New Roman" w:hAnsi="Times New Roman"/>
          <w:szCs w:val="21"/>
        </w:rPr>
        <w:t>Nevertheless,</w:t>
      </w:r>
      <w:r w:rsidRPr="00B54785">
        <w:rPr>
          <w:rFonts w:ascii="Times New Roman" w:hAnsi="Times New Roman"/>
          <w:szCs w:val="21"/>
        </w:rPr>
        <w:t xml:space="preserve"> </w:t>
      </w:r>
      <w:r w:rsidR="00CD0005" w:rsidRPr="00B54785">
        <w:rPr>
          <w:rFonts w:ascii="Times New Roman" w:hAnsi="Times New Roman"/>
          <w:szCs w:val="21"/>
        </w:rPr>
        <w:t>the concentration</w:t>
      </w:r>
      <w:r w:rsidRPr="00B54785">
        <w:rPr>
          <w:rFonts w:ascii="Times New Roman" w:hAnsi="Times New Roman"/>
          <w:szCs w:val="21"/>
        </w:rPr>
        <w:t xml:space="preserve"> dropped to 0.6</w:t>
      </w:r>
      <w:r w:rsidR="00B54785" w:rsidRPr="00B54785">
        <w:rPr>
          <w:rFonts w:ascii="Times New Roman" w:hAnsi="Times New Roman"/>
          <w:szCs w:val="21"/>
        </w:rPr>
        <w:t>–</w:t>
      </w:r>
      <w:r w:rsidRPr="00B54785">
        <w:rPr>
          <w:rFonts w:ascii="Times New Roman" w:hAnsi="Times New Roman"/>
          <w:szCs w:val="21"/>
        </w:rPr>
        <w:t>0.5 mg/</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in Level 3, lower than</w:t>
      </w:r>
      <w:r w:rsidR="00271D0C" w:rsidRPr="00B54785">
        <w:rPr>
          <w:rFonts w:ascii="Times New Roman" w:hAnsi="Times New Roman"/>
          <w:szCs w:val="21"/>
        </w:rPr>
        <w:t xml:space="preserve"> that in </w:t>
      </w:r>
      <w:r w:rsidRPr="00B54785">
        <w:rPr>
          <w:rFonts w:ascii="Times New Roman" w:hAnsi="Times New Roman"/>
          <w:szCs w:val="21"/>
        </w:rPr>
        <w:t>SC and CS. It can be seen from Fig. S1 and Fig.</w:t>
      </w:r>
      <w:r w:rsidR="00271D0C" w:rsidRPr="00B54785">
        <w:rPr>
          <w:rFonts w:ascii="Times New Roman" w:hAnsi="Times New Roman"/>
          <w:szCs w:val="21"/>
        </w:rPr>
        <w:t xml:space="preserve"> </w:t>
      </w:r>
      <w:r w:rsidRPr="00B54785">
        <w:rPr>
          <w:rFonts w:ascii="Times New Roman" w:hAnsi="Times New Roman"/>
          <w:szCs w:val="21"/>
        </w:rPr>
        <w:t xml:space="preserve">S2 that </w:t>
      </w:r>
      <w:r w:rsidR="00977742" w:rsidRPr="00B54785">
        <w:rPr>
          <w:rFonts w:ascii="Times New Roman" w:hAnsi="Times New Roman"/>
          <w:szCs w:val="21"/>
        </w:rPr>
        <w:t>at Level 3</w:t>
      </w:r>
      <w:r w:rsidR="00977742">
        <w:rPr>
          <w:rFonts w:ascii="Times New Roman" w:hAnsi="Times New Roman"/>
          <w:szCs w:val="21"/>
        </w:rPr>
        <w:t xml:space="preserve">, </w:t>
      </w:r>
      <w:r w:rsidRPr="00B54785">
        <w:rPr>
          <w:rFonts w:ascii="Times New Roman" w:hAnsi="Times New Roman"/>
          <w:szCs w:val="21"/>
        </w:rPr>
        <w:t>the wind speed</w:t>
      </w:r>
      <w:r w:rsidR="006D45F7">
        <w:rPr>
          <w:rFonts w:ascii="Times New Roman" w:hAnsi="Times New Roman"/>
          <w:szCs w:val="21"/>
        </w:rPr>
        <w:t>s</w:t>
      </w:r>
      <w:r w:rsidR="0097166D">
        <w:rPr>
          <w:rFonts w:ascii="Times New Roman" w:hAnsi="Times New Roman"/>
          <w:szCs w:val="21"/>
        </w:rPr>
        <w:t xml:space="preserve"> </w:t>
      </w:r>
      <w:r w:rsidR="0097166D" w:rsidRPr="00B54785">
        <w:rPr>
          <w:rFonts w:ascii="Times New Roman" w:hAnsi="Times New Roman"/>
          <w:szCs w:val="21"/>
        </w:rPr>
        <w:t xml:space="preserve">in NW and MG </w:t>
      </w:r>
      <w:r w:rsidRPr="00B54785">
        <w:rPr>
          <w:rFonts w:ascii="Times New Roman" w:hAnsi="Times New Roman"/>
          <w:szCs w:val="21"/>
        </w:rPr>
        <w:t>w</w:t>
      </w:r>
      <w:r w:rsidR="0097166D">
        <w:rPr>
          <w:rFonts w:ascii="Times New Roman" w:hAnsi="Times New Roman"/>
          <w:szCs w:val="21"/>
        </w:rPr>
        <w:t>ere</w:t>
      </w:r>
      <w:r w:rsidRPr="00B54785">
        <w:rPr>
          <w:rFonts w:ascii="Times New Roman" w:hAnsi="Times New Roman"/>
          <w:szCs w:val="21"/>
        </w:rPr>
        <w:t xml:space="preserve"> much higher than</w:t>
      </w:r>
      <w:r w:rsidR="00977742">
        <w:rPr>
          <w:rFonts w:ascii="Times New Roman" w:hAnsi="Times New Roman"/>
          <w:szCs w:val="21"/>
        </w:rPr>
        <w:t xml:space="preserve"> </w:t>
      </w:r>
      <w:r w:rsidRPr="00B54785">
        <w:rPr>
          <w:rFonts w:ascii="Times New Roman" w:hAnsi="Times New Roman"/>
          <w:szCs w:val="21"/>
        </w:rPr>
        <w:t>SC and CS</w:t>
      </w:r>
      <w:r w:rsidR="0097166D">
        <w:rPr>
          <w:rFonts w:ascii="Times New Roman" w:hAnsi="Times New Roman"/>
          <w:szCs w:val="21"/>
        </w:rPr>
        <w:t>. T</w:t>
      </w:r>
      <w:r w:rsidRPr="00B54785">
        <w:rPr>
          <w:rFonts w:ascii="Times New Roman" w:hAnsi="Times New Roman"/>
          <w:szCs w:val="21"/>
        </w:rPr>
        <w:t>he diffusion condition</w:t>
      </w:r>
      <w:r w:rsidR="00E75CA5" w:rsidRPr="00B54785">
        <w:rPr>
          <w:rFonts w:ascii="Times New Roman" w:hAnsi="Times New Roman" w:hint="eastAsia"/>
          <w:szCs w:val="21"/>
        </w:rPr>
        <w:t>s</w:t>
      </w:r>
      <w:r w:rsidRPr="00B54785">
        <w:rPr>
          <w:rFonts w:ascii="Times New Roman" w:hAnsi="Times New Roman"/>
          <w:szCs w:val="21"/>
        </w:rPr>
        <w:t xml:space="preserve"> w</w:t>
      </w:r>
      <w:r w:rsidR="00E75CA5" w:rsidRPr="00B54785">
        <w:rPr>
          <w:rFonts w:ascii="Times New Roman" w:hAnsi="Times New Roman"/>
          <w:szCs w:val="21"/>
        </w:rPr>
        <w:t>ere</w:t>
      </w:r>
      <w:r w:rsidRPr="00B54785">
        <w:rPr>
          <w:rFonts w:ascii="Times New Roman" w:hAnsi="Times New Roman"/>
          <w:szCs w:val="21"/>
        </w:rPr>
        <w:t xml:space="preserve"> primarily improved by rising temperature and </w:t>
      </w:r>
      <w:r w:rsidR="00271D0C" w:rsidRPr="00B54785">
        <w:rPr>
          <w:rFonts w:ascii="Times New Roman" w:hAnsi="Times New Roman"/>
          <w:szCs w:val="21"/>
        </w:rPr>
        <w:t>wind speed (which were both relatively stable in SC and CS)</w:t>
      </w:r>
      <w:r w:rsidRPr="00B54785">
        <w:rPr>
          <w:rFonts w:ascii="Times New Roman" w:hAnsi="Times New Roman"/>
          <w:szCs w:val="21"/>
        </w:rPr>
        <w:t xml:space="preserve">. Therefore, </w:t>
      </w:r>
      <w:r w:rsidR="0097166D">
        <w:rPr>
          <w:rFonts w:ascii="Times New Roman" w:hAnsi="Times New Roman"/>
          <w:szCs w:val="21"/>
        </w:rPr>
        <w:t xml:space="preserve">beneficial </w:t>
      </w:r>
      <w:r w:rsidRPr="00B54785">
        <w:rPr>
          <w:rFonts w:ascii="Times New Roman" w:hAnsi="Times New Roman"/>
          <w:szCs w:val="21"/>
        </w:rPr>
        <w:t xml:space="preserve">diffusion conditions kept CO </w:t>
      </w:r>
      <w:r w:rsidR="00271D0C" w:rsidRPr="00B54785">
        <w:rPr>
          <w:rFonts w:ascii="Times New Roman" w:hAnsi="Times New Roman"/>
          <w:szCs w:val="21"/>
        </w:rPr>
        <w:t xml:space="preserve">in </w:t>
      </w:r>
      <w:r w:rsidRPr="00B54785">
        <w:rPr>
          <w:rFonts w:ascii="Times New Roman" w:hAnsi="Times New Roman"/>
          <w:szCs w:val="21"/>
        </w:rPr>
        <w:t>NW and MG low in Level 3</w:t>
      </w:r>
      <w:r w:rsidR="003B3F13" w:rsidRPr="00B54785">
        <w:rPr>
          <w:rFonts w:ascii="Times New Roman" w:hAnsi="Times New Roman"/>
          <w:szCs w:val="21"/>
        </w:rPr>
        <w:t xml:space="preserve">, </w:t>
      </w:r>
      <w:r w:rsidR="00D55672" w:rsidRPr="00B54785">
        <w:rPr>
          <w:rFonts w:ascii="Times New Roman" w:hAnsi="Times New Roman"/>
          <w:szCs w:val="21"/>
        </w:rPr>
        <w:t xml:space="preserve">even </w:t>
      </w:r>
      <w:r w:rsidRPr="00B54785">
        <w:rPr>
          <w:rFonts w:ascii="Times New Roman" w:hAnsi="Times New Roman"/>
          <w:szCs w:val="21"/>
        </w:rPr>
        <w:t xml:space="preserve">though emission was supposed to be increased by work resumption. </w:t>
      </w:r>
    </w:p>
    <w:p w14:paraId="650646AC" w14:textId="3661F95D" w:rsidR="002E31BB" w:rsidRPr="00B54785" w:rsidRDefault="0030716A" w:rsidP="002E31BB">
      <w:pPr>
        <w:spacing w:line="360" w:lineRule="auto"/>
        <w:ind w:firstLineChars="200" w:firstLine="420"/>
        <w:rPr>
          <w:rFonts w:ascii="Times New Roman" w:hAnsi="Times New Roman"/>
          <w:szCs w:val="21"/>
        </w:rPr>
      </w:pPr>
      <w:r w:rsidRPr="00B54785">
        <w:rPr>
          <w:rFonts w:ascii="Times New Roman" w:hAnsi="Times New Roman"/>
          <w:kern w:val="0"/>
          <w:szCs w:val="21"/>
        </w:rPr>
        <w:t>NO</w:t>
      </w:r>
      <w:r w:rsidRPr="00B54785">
        <w:rPr>
          <w:rFonts w:ascii="Times New Roman" w:hAnsi="Times New Roman"/>
          <w:kern w:val="0"/>
          <w:szCs w:val="21"/>
          <w:vertAlign w:val="subscript"/>
        </w:rPr>
        <w:t>2</w:t>
      </w:r>
      <w:r w:rsidR="002E31BB" w:rsidRPr="00B54785">
        <w:rPr>
          <w:rFonts w:ascii="Times New Roman" w:hAnsi="Times New Roman"/>
          <w:szCs w:val="21"/>
        </w:rPr>
        <w:t xml:space="preserve"> decreased rapidly at the beginning of Level 1</w:t>
      </w:r>
      <w:r w:rsidR="0097166D">
        <w:rPr>
          <w:rFonts w:ascii="Times New Roman" w:hAnsi="Times New Roman"/>
          <w:szCs w:val="21"/>
        </w:rPr>
        <w:t xml:space="preserve"> o</w:t>
      </w:r>
      <w:r w:rsidR="0097166D" w:rsidRPr="00B54785">
        <w:rPr>
          <w:rFonts w:ascii="Times New Roman" w:hAnsi="Times New Roman"/>
          <w:szCs w:val="21"/>
        </w:rPr>
        <w:t xml:space="preserve">wing to </w:t>
      </w:r>
      <w:r w:rsidR="0097166D">
        <w:rPr>
          <w:rFonts w:ascii="Times New Roman" w:hAnsi="Times New Roman"/>
          <w:szCs w:val="21"/>
        </w:rPr>
        <w:t xml:space="preserve">the </w:t>
      </w:r>
      <w:r w:rsidR="0097166D" w:rsidRPr="00B54785">
        <w:rPr>
          <w:rFonts w:ascii="Times New Roman" w:hAnsi="Times New Roman"/>
          <w:szCs w:val="21"/>
        </w:rPr>
        <w:t xml:space="preserve">active chemical nature of </w:t>
      </w:r>
      <w:r w:rsidR="0097166D" w:rsidRPr="00B54785">
        <w:rPr>
          <w:rFonts w:ascii="Times New Roman" w:hAnsi="Times New Roman"/>
          <w:kern w:val="0"/>
          <w:szCs w:val="21"/>
        </w:rPr>
        <w:t>NO</w:t>
      </w:r>
      <w:r w:rsidR="0097166D" w:rsidRPr="00B54785">
        <w:rPr>
          <w:rFonts w:ascii="Times New Roman" w:hAnsi="Times New Roman"/>
          <w:kern w:val="0"/>
          <w:szCs w:val="21"/>
          <w:vertAlign w:val="subscript"/>
        </w:rPr>
        <w:t>2</w:t>
      </w:r>
      <w:r w:rsidR="0097166D" w:rsidRPr="00B54785">
        <w:rPr>
          <w:rFonts w:ascii="Times New Roman" w:hAnsi="Times New Roman"/>
          <w:szCs w:val="21"/>
        </w:rPr>
        <w:t xml:space="preserve"> and </w:t>
      </w:r>
      <w:r w:rsidR="0097166D">
        <w:rPr>
          <w:rFonts w:ascii="Times New Roman" w:hAnsi="Times New Roman"/>
          <w:szCs w:val="21"/>
        </w:rPr>
        <w:t>the relationship with</w:t>
      </w:r>
      <w:r w:rsidR="0097166D" w:rsidRPr="00B54785">
        <w:rPr>
          <w:rFonts w:ascii="Times New Roman" w:hAnsi="Times New Roman"/>
          <w:szCs w:val="21"/>
        </w:rPr>
        <w:t xml:space="preserve"> vehicles</w:t>
      </w:r>
      <w:r w:rsidR="0097166D">
        <w:rPr>
          <w:rFonts w:ascii="Times New Roman" w:hAnsi="Times New Roman"/>
          <w:szCs w:val="21"/>
        </w:rPr>
        <w:t>.</w:t>
      </w:r>
      <w:r w:rsidR="002E31BB" w:rsidRPr="00B54785">
        <w:rPr>
          <w:rFonts w:ascii="Times New Roman" w:hAnsi="Times New Roman"/>
          <w:szCs w:val="21"/>
        </w:rPr>
        <w:t xml:space="preserve"> The highest value (69.8</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xml:space="preserve">) appeared in the early </w:t>
      </w:r>
      <w:r w:rsidR="00A95980" w:rsidRPr="00B54785">
        <w:rPr>
          <w:rFonts w:ascii="Times New Roman" w:hAnsi="Times New Roman"/>
          <w:szCs w:val="21"/>
        </w:rPr>
        <w:t>Pre-lockdown</w:t>
      </w:r>
      <w:r w:rsidR="002E31BB" w:rsidRPr="00B54785">
        <w:rPr>
          <w:rFonts w:ascii="Times New Roman" w:hAnsi="Times New Roman"/>
          <w:szCs w:val="21"/>
        </w:rPr>
        <w:t xml:space="preserve"> stage in NCP.</w:t>
      </w:r>
      <w:r w:rsidR="00D36F94" w:rsidRPr="00B54785">
        <w:rPr>
          <w:rFonts w:ascii="Times New Roman" w:hAnsi="Times New Roman"/>
          <w:szCs w:val="21"/>
        </w:rPr>
        <w:t xml:space="preserve"> </w:t>
      </w:r>
      <w:r w:rsidR="002E31BB" w:rsidRPr="00B54785">
        <w:rPr>
          <w:rFonts w:ascii="Times New Roman" w:hAnsi="Times New Roman"/>
          <w:szCs w:val="21"/>
        </w:rPr>
        <w:t xml:space="preserve">Meanwhile, NCP was the most polluted area in the entire period, consistent with the highest vehicle population (1.185 million per city). </w:t>
      </w:r>
      <w:r w:rsidR="0097166D">
        <w:rPr>
          <w:rFonts w:ascii="Times New Roman" w:hAnsi="Times New Roman"/>
          <w:szCs w:val="21"/>
        </w:rPr>
        <w:t>Nevertheless,</w:t>
      </w:r>
      <w:r w:rsidR="002E31BB" w:rsidRPr="00B54785">
        <w:rPr>
          <w:rFonts w:ascii="Times New Roman" w:hAnsi="Times New Roman"/>
          <w:szCs w:val="21"/>
        </w:rPr>
        <w:t xml:space="preserve"> in Level 2 and Level 3, the abnormally high value appeared relatively more frequently in YR. </w:t>
      </w:r>
      <w:r w:rsidR="0097166D">
        <w:rPr>
          <w:rFonts w:ascii="Times New Roman" w:hAnsi="Times New Roman"/>
          <w:szCs w:val="21"/>
        </w:rPr>
        <w:t>Besides</w:t>
      </w:r>
      <w:r w:rsidR="002E31BB" w:rsidRPr="00B54785">
        <w:rPr>
          <w:rFonts w:ascii="Times New Roman" w:hAnsi="Times New Roman"/>
          <w:szCs w:val="21"/>
        </w:rPr>
        <w:t xml:space="preserve">, </w:t>
      </w:r>
      <w:r w:rsidRPr="00B54785">
        <w:rPr>
          <w:rFonts w:ascii="Times New Roman" w:hAnsi="Times New Roman"/>
          <w:kern w:val="0"/>
          <w:szCs w:val="21"/>
        </w:rPr>
        <w:t>NO</w:t>
      </w:r>
      <w:r w:rsidRPr="00B54785">
        <w:rPr>
          <w:rFonts w:ascii="Times New Roman" w:hAnsi="Times New Roman"/>
          <w:kern w:val="0"/>
          <w:szCs w:val="21"/>
          <w:vertAlign w:val="subscript"/>
        </w:rPr>
        <w:t>2</w:t>
      </w:r>
      <w:r w:rsidR="002E31BB" w:rsidRPr="00B54785">
        <w:rPr>
          <w:rFonts w:ascii="Times New Roman" w:hAnsi="Times New Roman"/>
          <w:szCs w:val="21"/>
        </w:rPr>
        <w:t xml:space="preserve"> was the major pollutant in SC. The high </w:t>
      </w:r>
      <w:r w:rsidRPr="00B54785">
        <w:rPr>
          <w:rFonts w:ascii="Times New Roman" w:hAnsi="Times New Roman"/>
          <w:kern w:val="0"/>
          <w:szCs w:val="21"/>
        </w:rPr>
        <w:t>NO</w:t>
      </w:r>
      <w:r w:rsidRPr="00B54785">
        <w:rPr>
          <w:rFonts w:ascii="Times New Roman" w:hAnsi="Times New Roman"/>
          <w:kern w:val="0"/>
          <w:szCs w:val="21"/>
          <w:vertAlign w:val="subscript"/>
        </w:rPr>
        <w:t>2</w:t>
      </w:r>
      <w:r w:rsidR="002E31BB" w:rsidRPr="00B54785">
        <w:rPr>
          <w:rFonts w:ascii="Times New Roman" w:hAnsi="Times New Roman"/>
          <w:szCs w:val="21"/>
        </w:rPr>
        <w:t xml:space="preserve"> concentration in NCP, YR, and SC was mainly related to their large vehicle population (averagely around 1 million per city)</w:t>
      </w:r>
      <w:r w:rsidR="007F311E" w:rsidRPr="00B54785">
        <w:rPr>
          <w:rFonts w:ascii="Times New Roman" w:hAnsi="Times New Roman"/>
          <w:szCs w:val="21"/>
        </w:rPr>
        <w:t xml:space="preserve"> (Table 1)</w:t>
      </w:r>
      <w:r w:rsidR="002E31BB" w:rsidRPr="00B54785">
        <w:rPr>
          <w:rFonts w:ascii="Times New Roman" w:hAnsi="Times New Roman"/>
          <w:szCs w:val="21"/>
        </w:rPr>
        <w:t>.</w:t>
      </w:r>
    </w:p>
    <w:p w14:paraId="3CD2142B" w14:textId="0380B79C" w:rsidR="009B4612" w:rsidRPr="00B54785" w:rsidRDefault="00F42406" w:rsidP="002E31BB">
      <w:pPr>
        <w:spacing w:line="360" w:lineRule="auto"/>
        <w:ind w:firstLineChars="200" w:firstLine="420"/>
        <w:rPr>
          <w:rFonts w:ascii="Times New Roman" w:hAnsi="Times New Roman"/>
          <w:szCs w:val="21"/>
        </w:rPr>
      </w:pPr>
      <w:r w:rsidRPr="00B54785">
        <w:rPr>
          <w:rFonts w:ascii="Times New Roman" w:hAnsi="Times New Roman"/>
          <w:szCs w:val="21"/>
        </w:rPr>
        <w:t>Variation t</w:t>
      </w:r>
      <w:r w:rsidR="002E31BB" w:rsidRPr="00B54785">
        <w:rPr>
          <w:rFonts w:ascii="Times New Roman" w:hAnsi="Times New Roman"/>
          <w:szCs w:val="21"/>
        </w:rPr>
        <w:t xml:space="preserve">rends </w:t>
      </w:r>
      <w:r w:rsidRPr="00B54785">
        <w:rPr>
          <w:rFonts w:ascii="Times New Roman" w:hAnsi="Times New Roman"/>
          <w:szCs w:val="21"/>
        </w:rPr>
        <w:t>of</w:t>
      </w:r>
      <w:r w:rsidR="002E31BB" w:rsidRPr="00B54785">
        <w:rPr>
          <w:rFonts w:ascii="Times New Roman" w:hAnsi="Times New Roman"/>
          <w:szCs w:val="21"/>
        </w:rPr>
        <w:t xml:space="preserve"> </w:t>
      </w:r>
      <w:r w:rsidR="00977742">
        <w:rPr>
          <w:rFonts w:ascii="Times New Roman" w:hAnsi="Times New Roman"/>
          <w:szCs w:val="21"/>
        </w:rPr>
        <w:t>O</w:t>
      </w:r>
      <w:r w:rsidR="00977742">
        <w:rPr>
          <w:rFonts w:ascii="Times New Roman" w:hAnsi="Times New Roman"/>
          <w:szCs w:val="21"/>
          <w:vertAlign w:val="subscript"/>
        </w:rPr>
        <w:t>3</w:t>
      </w:r>
      <w:r w:rsidR="002E31BB" w:rsidRPr="00B54785">
        <w:rPr>
          <w:rFonts w:ascii="Times New Roman" w:hAnsi="Times New Roman"/>
          <w:szCs w:val="21"/>
        </w:rPr>
        <w:t xml:space="preserve"> </w:t>
      </w:r>
      <w:r w:rsidR="003B3F13" w:rsidRPr="00B54785">
        <w:rPr>
          <w:rFonts w:ascii="Times New Roman" w:hAnsi="Times New Roman"/>
          <w:szCs w:val="21"/>
        </w:rPr>
        <w:t>wer</w:t>
      </w:r>
      <w:r w:rsidR="002E31BB" w:rsidRPr="00B54785">
        <w:rPr>
          <w:rFonts w:ascii="Times New Roman" w:hAnsi="Times New Roman"/>
          <w:szCs w:val="21"/>
        </w:rPr>
        <w:t xml:space="preserve">e consistent across regions: keep rising </w:t>
      </w:r>
      <w:r w:rsidRPr="00B54785">
        <w:rPr>
          <w:rFonts w:ascii="Times New Roman" w:hAnsi="Times New Roman"/>
          <w:szCs w:val="21"/>
        </w:rPr>
        <w:t>due to</w:t>
      </w:r>
      <w:r w:rsidR="002E31BB" w:rsidRPr="00B54785">
        <w:rPr>
          <w:rFonts w:ascii="Times New Roman" w:hAnsi="Times New Roman"/>
          <w:szCs w:val="21"/>
        </w:rPr>
        <w:t xml:space="preserve"> increased duration and intensity of sunlight. The highest value (126.7</w:t>
      </w:r>
      <w:r w:rsidR="001E1A9F" w:rsidRPr="00B54785">
        <w:rPr>
          <w:rFonts w:ascii="Times New Roman" w:hAnsi="Times New Roman"/>
          <w:szCs w:val="21"/>
        </w:rPr>
        <w:t>μg</w:t>
      </w:r>
      <w:r w:rsidR="002E31BB"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2E31BB" w:rsidRPr="00B54785">
        <w:rPr>
          <w:rFonts w:ascii="Times New Roman" w:hAnsi="Times New Roman"/>
          <w:szCs w:val="21"/>
        </w:rPr>
        <w:t>) appear</w:t>
      </w:r>
      <w:r w:rsidR="00FF1EFA" w:rsidRPr="00B54785">
        <w:rPr>
          <w:rFonts w:ascii="Times New Roman" w:hAnsi="Times New Roman"/>
          <w:szCs w:val="21"/>
        </w:rPr>
        <w:t>ed</w:t>
      </w:r>
      <w:r w:rsidR="002E31BB" w:rsidRPr="00B54785">
        <w:rPr>
          <w:rFonts w:ascii="Times New Roman" w:hAnsi="Times New Roman"/>
          <w:szCs w:val="21"/>
        </w:rPr>
        <w:t xml:space="preserve"> in </w:t>
      </w:r>
      <w:r w:rsidR="003B3F13" w:rsidRPr="00B54785">
        <w:rPr>
          <w:rFonts w:ascii="Times New Roman" w:hAnsi="Times New Roman"/>
          <w:szCs w:val="21"/>
        </w:rPr>
        <w:t>N</w:t>
      </w:r>
      <w:r w:rsidR="002E31BB" w:rsidRPr="00B54785">
        <w:rPr>
          <w:rFonts w:ascii="Times New Roman" w:hAnsi="Times New Roman"/>
          <w:szCs w:val="21"/>
        </w:rPr>
        <w:t xml:space="preserve">CP in Level 3. The concentration in NCP, YR and SC fluctuated more </w:t>
      </w:r>
      <w:r w:rsidR="00AE2027" w:rsidRPr="00B54785">
        <w:rPr>
          <w:rFonts w:ascii="Times New Roman" w:hAnsi="Times New Roman"/>
          <w:szCs w:val="21"/>
        </w:rPr>
        <w:t xml:space="preserve">evident </w:t>
      </w:r>
      <w:r w:rsidR="002E31BB" w:rsidRPr="00B54785">
        <w:rPr>
          <w:rFonts w:ascii="Times New Roman" w:hAnsi="Times New Roman"/>
          <w:szCs w:val="21"/>
        </w:rPr>
        <w:t xml:space="preserve">than other regions, </w:t>
      </w:r>
      <w:r w:rsidR="0097166D">
        <w:rPr>
          <w:rFonts w:ascii="Times New Roman" w:hAnsi="Times New Roman"/>
          <w:szCs w:val="21"/>
        </w:rPr>
        <w:t>resulting from</w:t>
      </w:r>
      <w:r w:rsidR="002E31BB" w:rsidRPr="00B54785">
        <w:rPr>
          <w:rFonts w:ascii="Times New Roman" w:hAnsi="Times New Roman"/>
          <w:szCs w:val="21"/>
        </w:rPr>
        <w:t xml:space="preserve"> </w:t>
      </w:r>
      <w:r w:rsidR="0097166D">
        <w:rPr>
          <w:rFonts w:ascii="Times New Roman" w:hAnsi="Times New Roman"/>
          <w:szCs w:val="21"/>
        </w:rPr>
        <w:t>the high local</w:t>
      </w:r>
      <w:r w:rsidR="002E31BB" w:rsidRPr="00B54785">
        <w:rPr>
          <w:rFonts w:ascii="Times New Roman" w:hAnsi="Times New Roman"/>
          <w:szCs w:val="21"/>
        </w:rPr>
        <w:t xml:space="preserve"> GDP and vehicle population</w:t>
      </w:r>
      <w:r w:rsidR="0097166D">
        <w:rPr>
          <w:rFonts w:ascii="Times New Roman" w:hAnsi="Times New Roman"/>
          <w:szCs w:val="21"/>
        </w:rPr>
        <w:t>s</w:t>
      </w:r>
      <w:r w:rsidR="002E31BB" w:rsidRPr="00B54785">
        <w:rPr>
          <w:rFonts w:ascii="Times New Roman" w:hAnsi="Times New Roman"/>
          <w:szCs w:val="21"/>
        </w:rPr>
        <w:t xml:space="preserve">. </w:t>
      </w:r>
      <w:r w:rsidR="0030716A" w:rsidRPr="00B54785">
        <w:rPr>
          <w:rFonts w:ascii="Times New Roman" w:hAnsi="Times New Roman"/>
          <w:kern w:val="0"/>
          <w:szCs w:val="21"/>
        </w:rPr>
        <w:t>NO</w:t>
      </w:r>
      <w:r w:rsidR="0030716A" w:rsidRPr="00B54785">
        <w:rPr>
          <w:rFonts w:ascii="Times New Roman" w:hAnsi="Times New Roman"/>
          <w:kern w:val="0"/>
          <w:szCs w:val="21"/>
          <w:vertAlign w:val="subscript"/>
        </w:rPr>
        <w:t>2</w:t>
      </w:r>
      <w:r w:rsidR="002E31BB" w:rsidRPr="00B54785">
        <w:rPr>
          <w:rFonts w:ascii="Times New Roman" w:hAnsi="Times New Roman"/>
          <w:szCs w:val="21"/>
        </w:rPr>
        <w:t xml:space="preserve"> and VOC</w:t>
      </w:r>
      <w:r w:rsidR="0097166D">
        <w:rPr>
          <w:rFonts w:ascii="Times New Roman" w:hAnsi="Times New Roman"/>
          <w:szCs w:val="21"/>
        </w:rPr>
        <w:t>s</w:t>
      </w:r>
      <w:r w:rsidR="002E31BB" w:rsidRPr="00B54785">
        <w:rPr>
          <w:rFonts w:ascii="Times New Roman" w:hAnsi="Times New Roman"/>
          <w:szCs w:val="21"/>
        </w:rPr>
        <w:t xml:space="preserve"> emissions from active production activities and traffic were the reasons for their large fluctuations </w:t>
      </w:r>
      <w:r w:rsidR="00CD0005" w:rsidRPr="00B54785">
        <w:rPr>
          <w:rFonts w:ascii="Times New Roman" w:eastAsia="等线" w:hAnsi="Times New Roman"/>
          <w:szCs w:val="21"/>
        </w:rPr>
        <w:fldChar w:fldCharType="begin"/>
      </w:r>
      <w:r w:rsidR="00552929" w:rsidRPr="00B54785">
        <w:rPr>
          <w:rFonts w:ascii="Times New Roman" w:eastAsia="等线" w:hAnsi="Times New Roman"/>
          <w:szCs w:val="21"/>
        </w:rPr>
        <w:instrText xml:space="preserve"> ADDIN ZOTERO_ITEM CSL_CITATION {"citationID":"tw8qv3Pq","properties":{"formattedCitation":"(Junyu Zheng et al., 2009)","plainCitation":"(Junyu Zheng et al., 2009)","dontUpdate":true,"noteIndex":0},"citationItems":[{"id":107,"uris":["http://zotero.org/users/local/Q7vN0apP/items/B69JL2G2"],"uri":["http://zotero.org/users/local/Q7vN0apP/items/B69JL2G2"],"itemData":{"id":107,"type":"article-journal","abstract":"The Pearl River Delta region (PRD) of China has long suffered from severe ground-level ozone pollution. Knowledge of the sources of volatile organic compounds (VOCs) is essential for ozone chemistry. In this work, a speciated VOC emission inventory was established on the basis of updated emissions and local VOC source profiles. The top 10 species, in terms of ozone formation potentials (OFPs), consisted of isoprene, mp-xylene, toluene, ethylene, propene, o-xylene, 1,2,4-trimethylbenzene, 2-methyl-2-butene, 1-butene, and α-pinene. These species contributed only 35.9% to VOCs emissions but accounted for 64.1% of the OFP in the region. The spatial patterns of the VOC source inventory agreed well with city-based source apportionment results, especially for vehicle emissions and industry plus VOC product-related emissions. Mapping of the OFPs and measured ozone concentrations indicated that the formation of higher ozone in the south and southeast of the PRD region differed from that in the Conghua area, a remote area in the north of the PRD. We recommend that the priorities for the control of VOC sources include motorcycles, gasoline vehicles, and solvent use because of their larger OFP contributions.","container-title":"Environmental Science &amp; Technology","DOI":"10.1021/es901688e","ISSN":"0013-936X","issue":"22","journalAbbreviation":"Environ. Sci. Technol.","note":"publisher: American Chemical Society","page":"8580-8586","source":"ACS Publications","title":"Speciated VOC Emission Inventory and Spatial Patterns of Ozone Formation Potential in the Pearl River Delta, China","volume":"43","author":[{"family":"Zheng","given":"Junyu"},{"family":"Shao","given":"Min"},{"family":"Che","given":"Wenwei"},{"family":"Zhang","given":"Lijun"},{"family":"Zhong","given":"Liuju"},{"family":"Zhang","given":"Yuanhang"},{"family":"Streets","given":"David"}],"issued":{"date-parts":[["2009",11,15]]}}}],"schema":"https://github.com/citation-style-language/schema/raw/master/csl-citation.json"} </w:instrText>
      </w:r>
      <w:r w:rsidR="00CD0005" w:rsidRPr="00B54785">
        <w:rPr>
          <w:rFonts w:ascii="Times New Roman" w:eastAsia="等线" w:hAnsi="Times New Roman"/>
          <w:szCs w:val="21"/>
        </w:rPr>
        <w:fldChar w:fldCharType="separate"/>
      </w:r>
      <w:r w:rsidR="0004033C" w:rsidRPr="00B54785">
        <w:rPr>
          <w:rFonts w:ascii="Times New Roman" w:hAnsi="Times New Roman"/>
        </w:rPr>
        <w:t>(Zheng et al., 2009)</w:t>
      </w:r>
      <w:r w:rsidR="00CD0005" w:rsidRPr="00B54785">
        <w:rPr>
          <w:rFonts w:ascii="Times New Roman" w:eastAsia="等线" w:hAnsi="Times New Roman"/>
          <w:szCs w:val="21"/>
        </w:rPr>
        <w:fldChar w:fldCharType="end"/>
      </w:r>
      <w:r w:rsidR="002E31BB" w:rsidRPr="00B54785">
        <w:rPr>
          <w:rFonts w:ascii="Times New Roman" w:hAnsi="Times New Roman"/>
          <w:szCs w:val="21"/>
        </w:rPr>
        <w:t xml:space="preserve">. </w:t>
      </w:r>
      <w:r w:rsidR="0097166D">
        <w:rPr>
          <w:rFonts w:ascii="Times New Roman" w:hAnsi="Times New Roman"/>
          <w:szCs w:val="21"/>
        </w:rPr>
        <w:t>Also</w:t>
      </w:r>
      <w:r w:rsidR="002E31BB" w:rsidRPr="00B54785">
        <w:rPr>
          <w:rFonts w:ascii="Times New Roman" w:hAnsi="Times New Roman"/>
          <w:szCs w:val="21"/>
        </w:rPr>
        <w:t xml:space="preserve">, </w:t>
      </w:r>
      <w:r w:rsidR="00977742">
        <w:rPr>
          <w:rFonts w:ascii="Times New Roman" w:hAnsi="Times New Roman"/>
          <w:szCs w:val="21"/>
        </w:rPr>
        <w:t>O</w:t>
      </w:r>
      <w:r w:rsidR="00977742">
        <w:rPr>
          <w:rFonts w:ascii="Times New Roman" w:hAnsi="Times New Roman"/>
          <w:szCs w:val="21"/>
          <w:vertAlign w:val="subscript"/>
        </w:rPr>
        <w:t>3</w:t>
      </w:r>
      <w:r w:rsidR="002E31BB" w:rsidRPr="00B54785">
        <w:rPr>
          <w:rFonts w:ascii="Times New Roman" w:hAnsi="Times New Roman"/>
          <w:szCs w:val="21"/>
        </w:rPr>
        <w:t xml:space="preserve"> was the major pollutant </w:t>
      </w:r>
      <w:r w:rsidR="00977742">
        <w:rPr>
          <w:rFonts w:ascii="Times New Roman" w:hAnsi="Times New Roman"/>
          <w:szCs w:val="21"/>
        </w:rPr>
        <w:t xml:space="preserve">and exhibited the highest </w:t>
      </w:r>
      <w:proofErr w:type="spellStart"/>
      <w:r w:rsidR="00977742">
        <w:rPr>
          <w:rFonts w:ascii="Times New Roman" w:hAnsi="Times New Roman"/>
          <w:szCs w:val="21"/>
        </w:rPr>
        <w:t>Prelock</w:t>
      </w:r>
      <w:proofErr w:type="spellEnd"/>
      <w:r w:rsidR="00977742">
        <w:rPr>
          <w:rFonts w:ascii="Times New Roman" w:hAnsi="Times New Roman"/>
          <w:szCs w:val="21"/>
        </w:rPr>
        <w:t xml:space="preserve"> value </w:t>
      </w:r>
      <w:r w:rsidR="002E31BB" w:rsidRPr="00B54785">
        <w:rPr>
          <w:rFonts w:ascii="Times New Roman" w:hAnsi="Times New Roman"/>
          <w:szCs w:val="21"/>
        </w:rPr>
        <w:t>in TP</w:t>
      </w:r>
      <w:r w:rsidR="00977742">
        <w:rPr>
          <w:rFonts w:ascii="Times New Roman" w:hAnsi="Times New Roman"/>
          <w:szCs w:val="21"/>
        </w:rPr>
        <w:t>.</w:t>
      </w:r>
    </w:p>
    <w:p w14:paraId="625C8DBC" w14:textId="77777777" w:rsidR="007421CC" w:rsidRPr="00B54785" w:rsidRDefault="0044344C" w:rsidP="00F6539A">
      <w:pPr>
        <w:spacing w:line="360" w:lineRule="auto"/>
        <w:rPr>
          <w:rFonts w:ascii="Times New Roman" w:hAnsi="Times New Roman"/>
          <w:b/>
          <w:iCs/>
          <w:szCs w:val="21"/>
        </w:rPr>
      </w:pPr>
      <w:r w:rsidRPr="00B54785">
        <w:rPr>
          <w:rFonts w:ascii="Times New Roman" w:hAnsi="Times New Roman"/>
          <w:b/>
          <w:iCs/>
          <w:szCs w:val="21"/>
        </w:rPr>
        <w:t>3.</w:t>
      </w:r>
      <w:r w:rsidR="007421CC" w:rsidRPr="00B54785">
        <w:rPr>
          <w:rFonts w:ascii="Times New Roman" w:hAnsi="Times New Roman"/>
          <w:b/>
          <w:iCs/>
          <w:szCs w:val="21"/>
        </w:rPr>
        <w:t>2</w:t>
      </w:r>
      <w:r w:rsidRPr="00B54785">
        <w:rPr>
          <w:rFonts w:ascii="Times New Roman" w:hAnsi="Times New Roman"/>
          <w:b/>
          <w:iCs/>
          <w:szCs w:val="21"/>
        </w:rPr>
        <w:t xml:space="preserve">. </w:t>
      </w:r>
      <w:r w:rsidR="003B3F13" w:rsidRPr="00B54785">
        <w:rPr>
          <w:rFonts w:ascii="Times New Roman" w:hAnsi="Times New Roman"/>
          <w:b/>
          <w:iCs/>
          <w:szCs w:val="21"/>
        </w:rPr>
        <w:t>The spatial distribution characteristics of air pollutants</w:t>
      </w:r>
    </w:p>
    <w:p w14:paraId="13B65684" w14:textId="1C9FCFF7" w:rsidR="000B2FE9" w:rsidRPr="00B54785" w:rsidRDefault="000B2FE9" w:rsidP="00D35AD7">
      <w:pPr>
        <w:spacing w:line="360" w:lineRule="auto"/>
        <w:ind w:firstLineChars="200" w:firstLine="420"/>
        <w:rPr>
          <w:rFonts w:ascii="Times New Roman" w:hAnsi="Times New Roman"/>
          <w:szCs w:val="21"/>
        </w:rPr>
      </w:pPr>
      <w:r w:rsidRPr="00B54785">
        <w:rPr>
          <w:rFonts w:ascii="Times New Roman" w:hAnsi="Times New Roman"/>
          <w:szCs w:val="21"/>
        </w:rPr>
        <w:t>The percentages discussed below are calculated in</w:t>
      </w:r>
      <w:r w:rsidR="0097166D">
        <w:rPr>
          <w:rFonts w:ascii="Times New Roman" w:hAnsi="Times New Roman"/>
          <w:szCs w:val="21"/>
        </w:rPr>
        <w:t xml:space="preserve"> this formula</w:t>
      </w:r>
      <w:r w:rsidR="00977742">
        <w:rPr>
          <w:rFonts w:ascii="Times New Roman" w:hAnsi="Times New Roman"/>
          <w:szCs w:val="21"/>
        </w:rPr>
        <w:t xml:space="preserve"> </w:t>
      </w:r>
      <w:r w:rsidR="003B3F13" w:rsidRPr="00B54785">
        <w:rPr>
          <w:rFonts w:ascii="Times New Roman" w:hAnsi="Times New Roman"/>
          <w:szCs w:val="21"/>
        </w:rPr>
        <w:t>(</w:t>
      </w:r>
      <w:r w:rsidR="00D35AD7" w:rsidRPr="00B54785">
        <w:rPr>
          <w:rFonts w:ascii="Times New Roman" w:hAnsi="Times New Roman"/>
          <w:szCs w:val="21"/>
        </w:rPr>
        <w:t>Level</w:t>
      </w:r>
      <w:r w:rsidR="003B3F13" w:rsidRPr="00B54785">
        <w:rPr>
          <w:rFonts w:ascii="Times New Roman" w:hAnsi="Times New Roman"/>
          <w:szCs w:val="21"/>
        </w:rPr>
        <w:t xml:space="preserve"> </w:t>
      </w:r>
      <w:r w:rsidR="00D35AD7" w:rsidRPr="00B54785">
        <w:rPr>
          <w:rFonts w:ascii="Times New Roman" w:hAnsi="Times New Roman"/>
          <w:szCs w:val="21"/>
        </w:rPr>
        <w:t>C</w:t>
      </w:r>
      <w:r w:rsidR="003B3F13" w:rsidRPr="00B54785">
        <w:rPr>
          <w:rFonts w:ascii="Times New Roman" w:hAnsi="Times New Roman"/>
          <w:szCs w:val="21"/>
        </w:rPr>
        <w:t>oncentration refer</w:t>
      </w:r>
      <w:r w:rsidR="00FF1EFA" w:rsidRPr="00B54785">
        <w:rPr>
          <w:rFonts w:ascii="Times New Roman" w:hAnsi="Times New Roman"/>
          <w:szCs w:val="21"/>
        </w:rPr>
        <w:t>s</w:t>
      </w:r>
      <w:r w:rsidR="003B3F13" w:rsidRPr="00B54785">
        <w:rPr>
          <w:rFonts w:ascii="Times New Roman" w:hAnsi="Times New Roman"/>
          <w:szCs w:val="21"/>
        </w:rPr>
        <w:t xml:space="preserve"> to </w:t>
      </w:r>
      <w:r w:rsidR="003B3F13" w:rsidRPr="00B54785">
        <w:rPr>
          <w:rFonts w:ascii="Times New Roman" w:hAnsi="Times New Roman"/>
          <w:szCs w:val="21"/>
        </w:rPr>
        <w:lastRenderedPageBreak/>
        <w:t xml:space="preserve">the average concentrations of a stage </w:t>
      </w:r>
      <w:r w:rsidR="00B54785" w:rsidRPr="00B54785">
        <w:rPr>
          <w:rFonts w:ascii="Times New Roman" w:hAnsi="Times New Roman"/>
          <w:szCs w:val="21"/>
        </w:rPr>
        <w:t xml:space="preserve">during the lockdown </w:t>
      </w:r>
      <w:r w:rsidR="003B3F13" w:rsidRPr="00B54785">
        <w:rPr>
          <w:rFonts w:ascii="Times New Roman" w:hAnsi="Times New Roman"/>
          <w:szCs w:val="21"/>
        </w:rPr>
        <w:t xml:space="preserve">in a </w:t>
      </w:r>
      <w:r w:rsidR="00D35AD7" w:rsidRPr="00B54785">
        <w:rPr>
          <w:rFonts w:ascii="Times New Roman" w:hAnsi="Times New Roman"/>
          <w:szCs w:val="21"/>
        </w:rPr>
        <w:t>climate zone</w:t>
      </w:r>
      <w:r w:rsidR="00FF1EFA" w:rsidRPr="00B54785">
        <w:rPr>
          <w:rFonts w:ascii="Times New Roman" w:hAnsi="Times New Roman"/>
          <w:szCs w:val="21"/>
        </w:rPr>
        <w:t xml:space="preserve">. </w:t>
      </w:r>
      <w:proofErr w:type="spellStart"/>
      <w:r w:rsidR="00FF1EFA" w:rsidRPr="00B54785">
        <w:rPr>
          <w:rFonts w:ascii="Times New Roman" w:hAnsi="Times New Roman"/>
          <w:szCs w:val="21"/>
        </w:rPr>
        <w:t>Prelock</w:t>
      </w:r>
      <w:proofErr w:type="spellEnd"/>
      <w:r w:rsidR="00FF1EFA" w:rsidRPr="00B54785">
        <w:rPr>
          <w:rFonts w:ascii="Times New Roman" w:hAnsi="Times New Roman"/>
          <w:szCs w:val="21"/>
        </w:rPr>
        <w:t xml:space="preserve"> Concentration refers to the </w:t>
      </w:r>
      <w:r w:rsidR="00B54785" w:rsidRPr="00B54785">
        <w:rPr>
          <w:rFonts w:ascii="Times New Roman" w:hAnsi="Times New Roman"/>
          <w:szCs w:val="21"/>
        </w:rPr>
        <w:t xml:space="preserve">average </w:t>
      </w:r>
      <w:r w:rsidR="00FF1EFA" w:rsidRPr="00B54785">
        <w:rPr>
          <w:rFonts w:ascii="Times New Roman" w:hAnsi="Times New Roman"/>
          <w:szCs w:val="21"/>
        </w:rPr>
        <w:t>of Pre-lockdown.</w:t>
      </w:r>
      <w:r w:rsidR="003B3F13" w:rsidRPr="00B54785">
        <w:rPr>
          <w:rFonts w:ascii="Times New Roman" w:hAnsi="Times New Roman"/>
          <w:szCs w:val="21"/>
        </w:rPr>
        <w:t>):</w:t>
      </w:r>
    </w:p>
    <w:p w14:paraId="5521CB09" w14:textId="77777777" w:rsidR="000B2FE9" w:rsidRPr="00B54785" w:rsidRDefault="00D35AD7" w:rsidP="000B2FE9">
      <w:pPr>
        <w:jc w:val="center"/>
        <w:rPr>
          <w:rFonts w:ascii="Times New Roman" w:hAnsi="Times New Roman"/>
          <w:sz w:val="20"/>
          <w:szCs w:val="20"/>
        </w:rPr>
      </w:pPr>
      <m:oMathPara>
        <m:oMath>
          <m:r>
            <w:rPr>
              <w:rFonts w:ascii="Cambria Math" w:hAnsi="Cambria Math"/>
              <w:sz w:val="20"/>
              <w:szCs w:val="20"/>
            </w:rPr>
            <m:t>Ratio variation=</m:t>
          </m:r>
          <m:f>
            <m:fPr>
              <m:ctrlPr>
                <w:rPr>
                  <w:rFonts w:ascii="Cambria Math" w:hAnsi="Cambria Math"/>
                  <w:i/>
                  <w:sz w:val="20"/>
                  <w:szCs w:val="20"/>
                </w:rPr>
              </m:ctrlPr>
            </m:fPr>
            <m:num>
              <m:r>
                <w:rPr>
                  <w:rFonts w:ascii="Cambria Math" w:hAnsi="Cambria Math"/>
                  <w:sz w:val="20"/>
                  <w:szCs w:val="20"/>
                </w:rPr>
                <m:t>Level Concentration-Prelock Concentration</m:t>
              </m:r>
            </m:num>
            <m:den>
              <m:r>
                <w:rPr>
                  <w:rFonts w:ascii="Cambria Math" w:hAnsi="Cambria Math"/>
                  <w:sz w:val="20"/>
                  <w:szCs w:val="20"/>
                </w:rPr>
                <m:t>Prelock concentration</m:t>
              </m:r>
            </m:den>
          </m:f>
          <m:r>
            <w:rPr>
              <w:rFonts w:ascii="Cambria Math" w:hAnsi="Cambria Math"/>
              <w:sz w:val="20"/>
              <w:szCs w:val="20"/>
            </w:rPr>
            <m:t>×100%</m:t>
          </m:r>
        </m:oMath>
      </m:oMathPara>
    </w:p>
    <w:p w14:paraId="0C77043F" w14:textId="418D5DA8" w:rsidR="000B2FE9" w:rsidRPr="00B54785" w:rsidRDefault="000B2FE9" w:rsidP="000B2FE9">
      <w:pPr>
        <w:spacing w:line="360" w:lineRule="auto"/>
        <w:ind w:firstLineChars="200" w:firstLine="420"/>
        <w:rPr>
          <w:rFonts w:ascii="Times New Roman" w:hAnsi="Times New Roman"/>
          <w:szCs w:val="21"/>
        </w:rPr>
      </w:pPr>
      <w:r w:rsidRPr="00B54785">
        <w:rPr>
          <w:rFonts w:ascii="Times New Roman" w:hAnsi="Times New Roman"/>
          <w:szCs w:val="21"/>
        </w:rPr>
        <w:t xml:space="preserve">Overall, </w:t>
      </w:r>
      <w:r w:rsidR="00C2730F" w:rsidRPr="00B54785">
        <w:rPr>
          <w:rFonts w:ascii="Times New Roman" w:hAnsi="FZSSK--GBK1-0"/>
          <w:szCs w:val="21"/>
        </w:rPr>
        <w:t>PM</w:t>
      </w:r>
      <w:r w:rsidR="00C2730F" w:rsidRPr="00B54785">
        <w:rPr>
          <w:rFonts w:ascii="Times New Roman" w:hAnsi="FZSSK--GBK1-0"/>
          <w:szCs w:val="21"/>
          <w:vertAlign w:val="subscript"/>
        </w:rPr>
        <w:t>2.5</w:t>
      </w:r>
      <w:r w:rsidRPr="00B54785">
        <w:rPr>
          <w:rFonts w:ascii="Times New Roman" w:hAnsi="Times New Roman"/>
          <w:szCs w:val="21"/>
        </w:rPr>
        <w:t xml:space="preserve"> experienced a U-shaped curve (Fig.</w:t>
      </w:r>
      <w:r w:rsidR="009E4A95" w:rsidRPr="00B54785">
        <w:rPr>
          <w:rFonts w:ascii="Times New Roman" w:hAnsi="Times New Roman"/>
          <w:szCs w:val="21"/>
        </w:rPr>
        <w:t xml:space="preserve"> </w:t>
      </w:r>
      <w:r w:rsidRPr="00B54785">
        <w:rPr>
          <w:rFonts w:ascii="Times New Roman" w:hAnsi="Times New Roman"/>
          <w:szCs w:val="21"/>
        </w:rPr>
        <w:t>3).</w:t>
      </w:r>
      <w:r w:rsidR="003B3F13" w:rsidRPr="00B54785">
        <w:rPr>
          <w:rFonts w:ascii="Times New Roman" w:hAnsi="Times New Roman"/>
          <w:szCs w:val="21"/>
        </w:rPr>
        <w:t xml:space="preserve"> Through the lockdown, the biggest concentration reductions in MG, NCP, and NEC reach</w:t>
      </w:r>
      <w:r w:rsidR="0097166D">
        <w:rPr>
          <w:rFonts w:ascii="Times New Roman" w:hAnsi="Times New Roman"/>
          <w:szCs w:val="21"/>
        </w:rPr>
        <w:t>ed</w:t>
      </w:r>
      <w:r w:rsidR="003B3F13" w:rsidRPr="00B54785">
        <w:rPr>
          <w:rFonts w:ascii="Times New Roman" w:hAnsi="Times New Roman"/>
          <w:szCs w:val="21"/>
        </w:rPr>
        <w:t xml:space="preserve"> 64.2%, 59.8% and 59.0% respectively</w:t>
      </w:r>
      <w:r w:rsidRPr="00B54785">
        <w:rPr>
          <w:rFonts w:ascii="Times New Roman" w:hAnsi="Times New Roman"/>
          <w:szCs w:val="21"/>
        </w:rPr>
        <w:t xml:space="preserve"> (Fig. 4, Table S1). The reductions </w:t>
      </w:r>
      <w:r w:rsidR="00D55672" w:rsidRPr="00B54785">
        <w:rPr>
          <w:rFonts w:ascii="Times New Roman" w:hAnsi="Times New Roman"/>
          <w:szCs w:val="21"/>
        </w:rPr>
        <w:t>in</w:t>
      </w:r>
      <w:r w:rsidRPr="00B54785">
        <w:rPr>
          <w:rFonts w:ascii="Times New Roman" w:hAnsi="Times New Roman"/>
          <w:szCs w:val="21"/>
        </w:rPr>
        <w:t xml:space="preserve"> YR and NW also reach</w:t>
      </w:r>
      <w:r w:rsidR="003B3F13" w:rsidRPr="00B54785">
        <w:rPr>
          <w:rFonts w:ascii="Times New Roman" w:hAnsi="Times New Roman"/>
          <w:szCs w:val="21"/>
        </w:rPr>
        <w:t>ed</w:t>
      </w:r>
      <w:r w:rsidRPr="00B54785">
        <w:rPr>
          <w:rFonts w:ascii="Times New Roman" w:hAnsi="Times New Roman"/>
          <w:szCs w:val="21"/>
        </w:rPr>
        <w:t xml:space="preserve"> 47.9% and 43.2%. But </w:t>
      </w:r>
      <w:r w:rsidR="003B3F13" w:rsidRPr="00B54785">
        <w:rPr>
          <w:rFonts w:ascii="Times New Roman" w:hAnsi="Times New Roman"/>
          <w:szCs w:val="21"/>
        </w:rPr>
        <w:t>the reductions</w:t>
      </w:r>
      <w:r w:rsidRPr="00B54785">
        <w:rPr>
          <w:rFonts w:ascii="Times New Roman" w:hAnsi="Times New Roman"/>
          <w:szCs w:val="21"/>
        </w:rPr>
        <w:t xml:space="preserve"> in CS, SC, TP only reach</w:t>
      </w:r>
      <w:r w:rsidR="003B3F13" w:rsidRPr="00B54785">
        <w:rPr>
          <w:rFonts w:ascii="Times New Roman" w:hAnsi="Times New Roman"/>
          <w:szCs w:val="21"/>
        </w:rPr>
        <w:t>ed</w:t>
      </w:r>
      <w:r w:rsidRPr="00B54785">
        <w:rPr>
          <w:rFonts w:ascii="Times New Roman" w:hAnsi="Times New Roman"/>
          <w:szCs w:val="21"/>
        </w:rPr>
        <w:t xml:space="preserve"> 26.1%, 17.0% and 32.3%. </w:t>
      </w:r>
      <w:r w:rsidR="00C2730F" w:rsidRPr="00B54785">
        <w:rPr>
          <w:rFonts w:ascii="Times New Roman" w:hAnsi="FZSSK--GBK1-0"/>
          <w:szCs w:val="21"/>
        </w:rPr>
        <w:t>PM</w:t>
      </w:r>
      <w:r w:rsidR="00C2730F" w:rsidRPr="00B54785">
        <w:rPr>
          <w:rFonts w:ascii="Times New Roman" w:hAnsi="FZSSK--GBK1-0"/>
          <w:szCs w:val="21"/>
          <w:vertAlign w:val="subscript"/>
        </w:rPr>
        <w:t>2.5</w:t>
      </w:r>
      <w:r w:rsidRPr="00B54785">
        <w:rPr>
          <w:rFonts w:ascii="Times New Roman" w:hAnsi="Times New Roman"/>
          <w:szCs w:val="21"/>
        </w:rPr>
        <w:t xml:space="preserve"> dropped more in NCP, NEC, MG</w:t>
      </w:r>
      <w:r w:rsidR="003B3F13" w:rsidRPr="00B54785">
        <w:rPr>
          <w:rFonts w:ascii="Times New Roman" w:hAnsi="Times New Roman"/>
          <w:szCs w:val="21"/>
        </w:rPr>
        <w:t xml:space="preserve"> and </w:t>
      </w:r>
      <w:r w:rsidRPr="00B54785">
        <w:rPr>
          <w:rFonts w:ascii="Times New Roman" w:hAnsi="Times New Roman"/>
          <w:szCs w:val="21"/>
        </w:rPr>
        <w:t>YR</w:t>
      </w:r>
      <w:r w:rsidR="0097166D">
        <w:rPr>
          <w:rFonts w:ascii="Times New Roman" w:hAnsi="Times New Roman"/>
          <w:szCs w:val="21"/>
        </w:rPr>
        <w:t xml:space="preserve"> </w:t>
      </w:r>
      <w:r w:rsidRPr="00B54785">
        <w:rPr>
          <w:rFonts w:ascii="Times New Roman" w:hAnsi="Times New Roman"/>
          <w:szCs w:val="21"/>
        </w:rPr>
        <w:t xml:space="preserve">where </w:t>
      </w:r>
      <w:r w:rsidR="0030716A" w:rsidRPr="00B54785">
        <w:rPr>
          <w:rFonts w:ascii="Times New Roman" w:hAnsi="Times New Roman"/>
          <w:kern w:val="0"/>
          <w:szCs w:val="21"/>
        </w:rPr>
        <w:t>SO</w:t>
      </w:r>
      <w:r w:rsidR="0030716A" w:rsidRPr="00B54785">
        <w:rPr>
          <w:rFonts w:ascii="Times New Roman" w:hAnsi="Times New Roman"/>
          <w:kern w:val="0"/>
          <w:szCs w:val="21"/>
          <w:vertAlign w:val="subscript"/>
        </w:rPr>
        <w:t>2</w:t>
      </w:r>
      <w:r w:rsidRPr="00B54785">
        <w:rPr>
          <w:rFonts w:ascii="Times New Roman" w:hAnsi="Times New Roman"/>
          <w:szCs w:val="21"/>
        </w:rPr>
        <w:t xml:space="preserve"> and </w:t>
      </w:r>
      <w:r w:rsidR="0030716A" w:rsidRPr="00B54785">
        <w:rPr>
          <w:rFonts w:ascii="Times New Roman" w:hAnsi="Times New Roman"/>
          <w:kern w:val="0"/>
          <w:szCs w:val="21"/>
        </w:rPr>
        <w:t>NO</w:t>
      </w:r>
      <w:r w:rsidR="0030716A" w:rsidRPr="00B54785">
        <w:rPr>
          <w:rFonts w:ascii="Times New Roman" w:hAnsi="Times New Roman"/>
          <w:kern w:val="0"/>
          <w:szCs w:val="21"/>
          <w:vertAlign w:val="subscript"/>
        </w:rPr>
        <w:t>2</w:t>
      </w:r>
      <w:r w:rsidRPr="00B54785">
        <w:rPr>
          <w:rFonts w:ascii="Times New Roman" w:hAnsi="Times New Roman"/>
          <w:szCs w:val="21"/>
        </w:rPr>
        <w:t xml:space="preserve"> emissions were relatively high</w:t>
      </w:r>
      <w:r w:rsidR="00851706" w:rsidRPr="00B54785">
        <w:rPr>
          <w:rFonts w:ascii="Times New Roman" w:hAnsi="Times New Roman"/>
          <w:szCs w:val="21"/>
        </w:rPr>
        <w:t>.</w:t>
      </w:r>
    </w:p>
    <w:p w14:paraId="4CEA8E8C" w14:textId="3C09B059" w:rsidR="000B2FE9" w:rsidRPr="00B54785" w:rsidRDefault="000B2FE9" w:rsidP="000B2FE9">
      <w:pPr>
        <w:spacing w:line="360" w:lineRule="auto"/>
        <w:ind w:firstLineChars="200" w:firstLine="420"/>
        <w:rPr>
          <w:rFonts w:ascii="Times New Roman" w:hAnsi="Times New Roman"/>
          <w:szCs w:val="21"/>
        </w:rPr>
      </w:pPr>
      <w:r w:rsidRPr="00B54785">
        <w:rPr>
          <w:rFonts w:ascii="Times New Roman" w:hAnsi="Times New Roman"/>
          <w:szCs w:val="21"/>
        </w:rPr>
        <w:t xml:space="preserve">The decline of </w:t>
      </w:r>
      <w:r w:rsidR="0030716A" w:rsidRPr="00B54785">
        <w:rPr>
          <w:rFonts w:ascii="Times New Roman" w:hAnsi="Times New Roman"/>
          <w:kern w:val="0"/>
          <w:szCs w:val="21"/>
        </w:rPr>
        <w:t>PM</w:t>
      </w:r>
      <w:r w:rsidR="0030716A" w:rsidRPr="00B54785">
        <w:rPr>
          <w:rFonts w:ascii="Times New Roman" w:hAnsi="Times New Roman"/>
          <w:kern w:val="0"/>
          <w:szCs w:val="21"/>
          <w:vertAlign w:val="subscript"/>
        </w:rPr>
        <w:t>10</w:t>
      </w:r>
      <w:r w:rsidRPr="00B54785">
        <w:rPr>
          <w:rFonts w:ascii="Times New Roman" w:hAnsi="Times New Roman"/>
          <w:szCs w:val="21"/>
        </w:rPr>
        <w:t xml:space="preserve"> was not as </w:t>
      </w:r>
      <w:r w:rsidR="00921C5E" w:rsidRPr="00B54785">
        <w:rPr>
          <w:rFonts w:ascii="Times New Roman" w:hAnsi="Times New Roman"/>
          <w:szCs w:val="21"/>
        </w:rPr>
        <w:t>prominent</w:t>
      </w:r>
      <w:r w:rsidRPr="00B54785">
        <w:rPr>
          <w:rFonts w:ascii="Times New Roman" w:hAnsi="Times New Roman"/>
          <w:szCs w:val="21"/>
        </w:rPr>
        <w:t xml:space="preserve"> as that of </w:t>
      </w:r>
      <w:r w:rsidR="00C2730F" w:rsidRPr="00B54785">
        <w:rPr>
          <w:rFonts w:ascii="Times New Roman" w:hAnsi="FZSSK--GBK1-0"/>
          <w:szCs w:val="21"/>
        </w:rPr>
        <w:t>PM</w:t>
      </w:r>
      <w:r w:rsidR="00C2730F" w:rsidRPr="00B54785">
        <w:rPr>
          <w:rFonts w:ascii="Times New Roman" w:hAnsi="FZSSK--GBK1-0"/>
          <w:szCs w:val="21"/>
          <w:vertAlign w:val="subscript"/>
        </w:rPr>
        <w:t>2.5</w:t>
      </w:r>
      <w:r w:rsidRPr="00B54785">
        <w:rPr>
          <w:rFonts w:ascii="Times New Roman" w:hAnsi="Times New Roman"/>
          <w:szCs w:val="21"/>
        </w:rPr>
        <w:t xml:space="preserve">. </w:t>
      </w:r>
      <w:r w:rsidR="0097166D">
        <w:rPr>
          <w:rFonts w:ascii="Times New Roman" w:hAnsi="Times New Roman"/>
          <w:szCs w:val="21"/>
        </w:rPr>
        <w:t>I</w:t>
      </w:r>
      <w:r w:rsidRPr="00B54785">
        <w:rPr>
          <w:rFonts w:ascii="Times New Roman" w:hAnsi="Times New Roman"/>
          <w:szCs w:val="21"/>
        </w:rPr>
        <w:t>n NEC, MG, and NCP</w:t>
      </w:r>
      <w:r w:rsidR="0097166D">
        <w:rPr>
          <w:rFonts w:ascii="Times New Roman" w:hAnsi="Times New Roman"/>
          <w:szCs w:val="21"/>
        </w:rPr>
        <w:t xml:space="preserve">, </w:t>
      </w:r>
      <w:r w:rsidR="0097166D" w:rsidRPr="00B54785">
        <w:rPr>
          <w:rFonts w:ascii="Times New Roman" w:hAnsi="Times New Roman"/>
          <w:kern w:val="0"/>
          <w:szCs w:val="21"/>
        </w:rPr>
        <w:t>PM</w:t>
      </w:r>
      <w:r w:rsidR="0097166D" w:rsidRPr="00B54785">
        <w:rPr>
          <w:rFonts w:ascii="Times New Roman" w:hAnsi="Times New Roman"/>
          <w:kern w:val="0"/>
          <w:szCs w:val="21"/>
          <w:vertAlign w:val="subscript"/>
        </w:rPr>
        <w:t>10</w:t>
      </w:r>
      <w:r w:rsidRPr="00B54785">
        <w:rPr>
          <w:rFonts w:ascii="Times New Roman" w:hAnsi="Times New Roman"/>
          <w:szCs w:val="21"/>
        </w:rPr>
        <w:t xml:space="preserve"> kept decreasing till Level 2 with reductions of 47.3% (NEC), 37.2% (NCP) and 40.3% (MG). </w:t>
      </w:r>
      <w:r w:rsidR="003B3F13" w:rsidRPr="00B54785">
        <w:rPr>
          <w:rFonts w:ascii="Times New Roman" w:hAnsi="Times New Roman"/>
          <w:szCs w:val="21"/>
        </w:rPr>
        <w:t xml:space="preserve">Differently, </w:t>
      </w:r>
      <w:r w:rsidR="0030716A" w:rsidRPr="00B54785">
        <w:rPr>
          <w:rFonts w:ascii="Times New Roman" w:hAnsi="Times New Roman"/>
          <w:kern w:val="0"/>
          <w:szCs w:val="21"/>
        </w:rPr>
        <w:t>PM</w:t>
      </w:r>
      <w:r w:rsidR="0030716A" w:rsidRPr="00B54785">
        <w:rPr>
          <w:rFonts w:ascii="Times New Roman" w:hAnsi="Times New Roman"/>
          <w:kern w:val="0"/>
          <w:szCs w:val="21"/>
          <w:vertAlign w:val="subscript"/>
        </w:rPr>
        <w:t>10</w:t>
      </w:r>
      <w:r w:rsidRPr="00B54785">
        <w:rPr>
          <w:rFonts w:ascii="Times New Roman" w:hAnsi="Times New Roman"/>
          <w:szCs w:val="21"/>
        </w:rPr>
        <w:t xml:space="preserve"> in YR, SC, CS, and TP show</w:t>
      </w:r>
      <w:r w:rsidR="003B3F13" w:rsidRPr="00B54785">
        <w:rPr>
          <w:rFonts w:ascii="Times New Roman" w:hAnsi="Times New Roman"/>
          <w:szCs w:val="21"/>
        </w:rPr>
        <w:t>ed</w:t>
      </w:r>
      <w:r w:rsidRPr="00B54785">
        <w:rPr>
          <w:rFonts w:ascii="Times New Roman" w:hAnsi="Times New Roman"/>
          <w:szCs w:val="21"/>
        </w:rPr>
        <w:t xml:space="preserve"> downward trend</w:t>
      </w:r>
      <w:r w:rsidR="003B3F13" w:rsidRPr="00B54785">
        <w:rPr>
          <w:rFonts w:ascii="Times New Roman" w:hAnsi="Times New Roman"/>
          <w:szCs w:val="21"/>
        </w:rPr>
        <w:t>s</w:t>
      </w:r>
      <w:r w:rsidRPr="00B54785">
        <w:rPr>
          <w:rFonts w:ascii="Times New Roman" w:hAnsi="Times New Roman"/>
          <w:szCs w:val="21"/>
        </w:rPr>
        <w:t xml:space="preserve"> only in Level 1, with reductions of 33.7% (YR), 27.5% (SC), 21.3% (CS) and 8.7% (TP). </w:t>
      </w:r>
      <w:r w:rsidR="00C626A6" w:rsidRPr="00B54785">
        <w:rPr>
          <w:rFonts w:ascii="Times New Roman" w:hAnsi="Times New Roman"/>
          <w:szCs w:val="21"/>
        </w:rPr>
        <w:t>However</w:t>
      </w:r>
      <w:r w:rsidRPr="00B54785">
        <w:rPr>
          <w:rFonts w:ascii="Times New Roman" w:hAnsi="Times New Roman"/>
          <w:szCs w:val="21"/>
        </w:rPr>
        <w:t xml:space="preserve">, </w:t>
      </w:r>
      <w:r w:rsidR="0097166D" w:rsidRPr="00B54785">
        <w:rPr>
          <w:rFonts w:ascii="Times New Roman" w:hAnsi="Times New Roman"/>
          <w:kern w:val="0"/>
          <w:szCs w:val="21"/>
        </w:rPr>
        <w:t>PM</w:t>
      </w:r>
      <w:r w:rsidR="0097166D" w:rsidRPr="00B54785">
        <w:rPr>
          <w:rFonts w:ascii="Times New Roman" w:hAnsi="Times New Roman"/>
          <w:kern w:val="0"/>
          <w:szCs w:val="21"/>
          <w:vertAlign w:val="subscript"/>
        </w:rPr>
        <w:t>10</w:t>
      </w:r>
      <w:r w:rsidR="0097166D">
        <w:rPr>
          <w:rFonts w:ascii="Times New Roman" w:hAnsi="Times New Roman"/>
          <w:kern w:val="0"/>
          <w:szCs w:val="21"/>
          <w:vertAlign w:val="subscript"/>
        </w:rPr>
        <w:t xml:space="preserve"> </w:t>
      </w:r>
      <w:r w:rsidR="0097166D">
        <w:rPr>
          <w:rFonts w:ascii="Times New Roman" w:hAnsi="Times New Roman"/>
          <w:kern w:val="0"/>
          <w:szCs w:val="21"/>
        </w:rPr>
        <w:t>in</w:t>
      </w:r>
      <w:r w:rsidRPr="00B54785">
        <w:rPr>
          <w:rFonts w:ascii="Times New Roman" w:hAnsi="Times New Roman"/>
          <w:szCs w:val="21"/>
        </w:rPr>
        <w:t xml:space="preserve"> NW kept increasing despite </w:t>
      </w:r>
      <w:r w:rsidR="003B3F13" w:rsidRPr="00B54785">
        <w:rPr>
          <w:rFonts w:ascii="Times New Roman" w:hAnsi="Times New Roman"/>
          <w:szCs w:val="21"/>
        </w:rPr>
        <w:t xml:space="preserve">the </w:t>
      </w:r>
      <w:r w:rsidRPr="00B54785">
        <w:rPr>
          <w:rFonts w:ascii="Times New Roman" w:hAnsi="Times New Roman"/>
          <w:szCs w:val="21"/>
        </w:rPr>
        <w:t>emission reduction, showing a growth of 48.9% at Level 3</w:t>
      </w:r>
      <w:r w:rsidR="003B3F13" w:rsidRPr="00B54785">
        <w:rPr>
          <w:rFonts w:ascii="Times New Roman" w:hAnsi="Times New Roman"/>
          <w:szCs w:val="21"/>
        </w:rPr>
        <w:t xml:space="preserve">. </w:t>
      </w:r>
      <w:r w:rsidR="00893B04">
        <w:rPr>
          <w:rFonts w:ascii="Times New Roman" w:hAnsi="Times New Roman"/>
          <w:szCs w:val="21"/>
        </w:rPr>
        <w:t>Moreover,</w:t>
      </w:r>
      <w:r w:rsidRPr="00B54785">
        <w:rPr>
          <w:rFonts w:ascii="Times New Roman" w:hAnsi="Times New Roman"/>
          <w:szCs w:val="21"/>
        </w:rPr>
        <w:t xml:space="preserve"> the concentration</w:t>
      </w:r>
      <w:r w:rsidR="0097166D">
        <w:rPr>
          <w:rFonts w:ascii="Times New Roman" w:hAnsi="Times New Roman"/>
          <w:szCs w:val="21"/>
        </w:rPr>
        <w:t xml:space="preserve"> in </w:t>
      </w:r>
      <w:r w:rsidRPr="00B54785">
        <w:rPr>
          <w:rFonts w:ascii="Times New Roman" w:hAnsi="Times New Roman"/>
          <w:szCs w:val="21"/>
        </w:rPr>
        <w:t xml:space="preserve">TP increased by 21.7% in Level 3. The GDP of </w:t>
      </w:r>
      <w:r w:rsidR="00CB78A9">
        <w:rPr>
          <w:rFonts w:ascii="Times New Roman" w:hAnsi="Times New Roman"/>
          <w:szCs w:val="21"/>
        </w:rPr>
        <w:t>TP and NW</w:t>
      </w:r>
      <w:r w:rsidRPr="00B54785">
        <w:rPr>
          <w:rFonts w:ascii="Times New Roman" w:hAnsi="Times New Roman"/>
          <w:szCs w:val="21"/>
        </w:rPr>
        <w:t xml:space="preserve"> was the lowest among all regions</w:t>
      </w:r>
      <w:r w:rsidR="00CB78A9">
        <w:rPr>
          <w:rFonts w:ascii="Times New Roman" w:hAnsi="Times New Roman"/>
          <w:szCs w:val="21"/>
        </w:rPr>
        <w:t xml:space="preserve"> (28.4 and 119.1 billion yuan)</w:t>
      </w:r>
      <w:r w:rsidRPr="00B54785">
        <w:rPr>
          <w:rFonts w:ascii="Times New Roman" w:hAnsi="Times New Roman"/>
          <w:szCs w:val="21"/>
        </w:rPr>
        <w:t xml:space="preserve">, indicating weak interference from human activity. </w:t>
      </w:r>
      <w:r w:rsidR="00893B04">
        <w:rPr>
          <w:rFonts w:ascii="Times New Roman" w:hAnsi="Times New Roman"/>
          <w:szCs w:val="21"/>
        </w:rPr>
        <w:t>The</w:t>
      </w:r>
      <w:r w:rsidRPr="00B54785">
        <w:rPr>
          <w:rFonts w:ascii="Times New Roman" w:hAnsi="Times New Roman"/>
          <w:szCs w:val="21"/>
        </w:rPr>
        <w:t xml:space="preserve"> growth </w:t>
      </w:r>
      <w:r w:rsidR="003B3F13" w:rsidRPr="00B54785">
        <w:rPr>
          <w:rFonts w:ascii="Times New Roman" w:hAnsi="Times New Roman"/>
          <w:szCs w:val="21"/>
        </w:rPr>
        <w:t xml:space="preserve">in NW and TP </w:t>
      </w:r>
      <w:r w:rsidR="00F42406" w:rsidRPr="00B54785">
        <w:rPr>
          <w:rFonts w:ascii="Times New Roman" w:hAnsi="Times New Roman"/>
          <w:szCs w:val="21"/>
        </w:rPr>
        <w:t>m</w:t>
      </w:r>
      <w:r w:rsidR="0097166D">
        <w:rPr>
          <w:rFonts w:ascii="Times New Roman" w:hAnsi="Times New Roman"/>
          <w:szCs w:val="21"/>
        </w:rPr>
        <w:t>ight</w:t>
      </w:r>
      <w:r w:rsidR="00F42406" w:rsidRPr="00B54785">
        <w:rPr>
          <w:rFonts w:ascii="Times New Roman" w:hAnsi="Times New Roman"/>
          <w:szCs w:val="21"/>
        </w:rPr>
        <w:t xml:space="preserve"> be</w:t>
      </w:r>
      <w:r w:rsidRPr="00B54785">
        <w:rPr>
          <w:rFonts w:ascii="Times New Roman" w:hAnsi="Times New Roman"/>
          <w:szCs w:val="21"/>
        </w:rPr>
        <w:t xml:space="preserve"> attributed to natural dust sources and adverse weather conditions</w:t>
      </w:r>
      <w:r w:rsidR="007A7920" w:rsidRPr="00B54785">
        <w:rPr>
          <w:rFonts w:ascii="Times New Roman" w:hAnsi="Times New Roman"/>
          <w:szCs w:val="21"/>
        </w:rPr>
        <w:t xml:space="preserve"> </w:t>
      </w:r>
      <w:r w:rsidR="007A7920" w:rsidRPr="00B54785">
        <w:rPr>
          <w:rFonts w:ascii="Times New Roman" w:hAnsi="Times New Roman"/>
          <w:szCs w:val="21"/>
        </w:rPr>
        <w:fldChar w:fldCharType="begin"/>
      </w:r>
      <w:r w:rsidR="007A7920" w:rsidRPr="00B54785">
        <w:rPr>
          <w:rFonts w:ascii="Times New Roman" w:hAnsi="Times New Roman"/>
          <w:szCs w:val="21"/>
        </w:rPr>
        <w:instrText xml:space="preserve"> ADDIN ZOTERO_ITEM CSL_CITATION {"citationID":"eGbHyxhi","properties":{"formattedCitation":"(Zhu et al., 2011)","plainCitation":"(Zhu et al., 2011)","noteIndex":0},"citationItems":[{"id":146,"uris":["http://zotero.org/users/local/Q7vN0apP/items/FS7WL2KC"],"uri":["http://zotero.org/users/local/Q7vN0apP/items/FS7WL2KC"],"itemData":{"id":146,"type":"article-journal","abstract":"Beijing has suffered from major air pollution in recent years from PM10. In this study, we investigated the transport pathways and potential sources of PM10 concentration based on backward trajectories and PM10 concentration records from 2003 to 2009. Four transport pathways of high PM10 existed. One was the northwest pathway, which had the most frequency of occurrence in spring and winter, and traveled over the southern Mongolia, western Inner Mongolia, and Loess plateaus. The second one was the south pathway, which mostly occurred during May and September, and passed from the south of Beijing. The third one was the V-shape southwest pathway, which occurred mostly during early autumn and passed over the west and south of Hebei. The highest PM10 concentration was found with the southwest pathway, which occurs mostly in April and October, and traveled over the Loess Plateau and the west and south of Hebei. Low concentrations of PM10 with the southwest and east pathways were possible due to intensive precipitation in summer. Characterizing with the lowest PM10 concentration, the north pathway was possible associated with strong winds that leaded to diffusion of air pollutants in Beijing. The contribution of PM10 from long transported was about 39.3 μg m−3, which accounted for about 26.0% of the PM10 concentrations in Beijing.","container-title":"Atmospheric Environment","DOI":"10.1016/j.atmosenv.2010.10.040","ISSN":"1352-2310","issue":"3","journalAbbreviation":"Atmospheric Environment","language":"en","page":"594-604","source":"ScienceDirect","title":"Transport pathways and potential sources of PM10 in Beijing","volume":"45","author":[{"family":"Zhu","given":"Lei"},{"family":"Huang","given":"Xin"},{"family":"Shi","given":"Hui"},{"family":"Cai","given":"Xuhui"},{"family":"Song","given":"Yu"}],"issued":{"date-parts":[["2011",1,1]]}}}],"schema":"https://github.com/citation-style-language/schema/raw/master/csl-citation.json"} </w:instrText>
      </w:r>
      <w:r w:rsidR="007A7920" w:rsidRPr="00B54785">
        <w:rPr>
          <w:rFonts w:ascii="Times New Roman" w:hAnsi="Times New Roman"/>
          <w:szCs w:val="21"/>
        </w:rPr>
        <w:fldChar w:fldCharType="separate"/>
      </w:r>
      <w:r w:rsidR="007A7920" w:rsidRPr="00B54785">
        <w:rPr>
          <w:rFonts w:ascii="Times New Roman" w:hAnsi="Times New Roman"/>
        </w:rPr>
        <w:t>(Zhu et al., 2011)</w:t>
      </w:r>
      <w:r w:rsidR="007A7920" w:rsidRPr="00B54785">
        <w:rPr>
          <w:rFonts w:ascii="Times New Roman" w:hAnsi="Times New Roman"/>
          <w:szCs w:val="21"/>
        </w:rPr>
        <w:fldChar w:fldCharType="end"/>
      </w:r>
      <w:r w:rsidRPr="00B54785">
        <w:rPr>
          <w:rFonts w:ascii="Times New Roman" w:hAnsi="Times New Roman"/>
          <w:szCs w:val="21"/>
        </w:rPr>
        <w:t xml:space="preserve">. For </w:t>
      </w:r>
      <w:r w:rsidR="0030716A" w:rsidRPr="00B54785">
        <w:rPr>
          <w:rFonts w:ascii="Times New Roman" w:hAnsi="Times New Roman"/>
          <w:kern w:val="0"/>
          <w:szCs w:val="21"/>
        </w:rPr>
        <w:t>PM</w:t>
      </w:r>
      <w:r w:rsidR="0030716A" w:rsidRPr="00B54785">
        <w:rPr>
          <w:rFonts w:ascii="Times New Roman" w:hAnsi="Times New Roman"/>
          <w:kern w:val="0"/>
          <w:szCs w:val="21"/>
          <w:vertAlign w:val="subscript"/>
        </w:rPr>
        <w:t>10</w:t>
      </w:r>
      <w:r w:rsidRPr="00B54785">
        <w:rPr>
          <w:rFonts w:ascii="Times New Roman" w:hAnsi="Times New Roman"/>
          <w:szCs w:val="21"/>
        </w:rPr>
        <w:t xml:space="preserve">, the intervention of natural factors </w:t>
      </w:r>
      <w:r w:rsidR="00977742">
        <w:rPr>
          <w:rFonts w:ascii="Times New Roman" w:hAnsi="Times New Roman"/>
          <w:szCs w:val="21"/>
        </w:rPr>
        <w:t xml:space="preserve">partly </w:t>
      </w:r>
      <w:r w:rsidRPr="00B54785">
        <w:rPr>
          <w:rFonts w:ascii="Times New Roman" w:hAnsi="Times New Roman"/>
          <w:szCs w:val="21"/>
        </w:rPr>
        <w:t>offset the emission reduction.</w:t>
      </w:r>
    </w:p>
    <w:p w14:paraId="5D6B6A66" w14:textId="55B1D239" w:rsidR="000B2FE9" w:rsidRPr="00B54785" w:rsidRDefault="0030716A" w:rsidP="000B2FE9">
      <w:pPr>
        <w:spacing w:line="360" w:lineRule="auto"/>
        <w:ind w:firstLineChars="200" w:firstLine="420"/>
        <w:rPr>
          <w:rFonts w:ascii="Times New Roman" w:hAnsi="Times New Roman"/>
          <w:szCs w:val="21"/>
        </w:rPr>
      </w:pPr>
      <w:r w:rsidRPr="00B54785">
        <w:rPr>
          <w:rFonts w:ascii="Times New Roman" w:hAnsi="Times New Roman"/>
          <w:kern w:val="0"/>
          <w:szCs w:val="21"/>
        </w:rPr>
        <w:t>SO</w:t>
      </w:r>
      <w:r w:rsidRPr="00B54785">
        <w:rPr>
          <w:rFonts w:ascii="Times New Roman" w:hAnsi="Times New Roman"/>
          <w:kern w:val="0"/>
          <w:szCs w:val="21"/>
          <w:vertAlign w:val="subscript"/>
        </w:rPr>
        <w:t>2</w:t>
      </w:r>
      <w:r w:rsidR="000B2FE9" w:rsidRPr="00B54785">
        <w:rPr>
          <w:rFonts w:ascii="Times New Roman" w:hAnsi="Times New Roman"/>
          <w:szCs w:val="21"/>
        </w:rPr>
        <w:t xml:space="preserve"> experienced </w:t>
      </w:r>
      <w:r w:rsidR="00D55672" w:rsidRPr="00B54785">
        <w:rPr>
          <w:rFonts w:ascii="Times New Roman" w:hAnsi="Times New Roman"/>
          <w:szCs w:val="21"/>
        </w:rPr>
        <w:t xml:space="preserve">a </w:t>
      </w:r>
      <w:r w:rsidR="000B2FE9" w:rsidRPr="00B54785">
        <w:rPr>
          <w:rFonts w:ascii="Times New Roman" w:hAnsi="Times New Roman"/>
          <w:szCs w:val="21"/>
        </w:rPr>
        <w:t>downward trend in NEC, NW, MG, NCP and TP. The concentration of MG show</w:t>
      </w:r>
      <w:r w:rsidR="003B3F13" w:rsidRPr="00B54785">
        <w:rPr>
          <w:rFonts w:ascii="Times New Roman" w:hAnsi="Times New Roman"/>
          <w:szCs w:val="21"/>
        </w:rPr>
        <w:t>ed</w:t>
      </w:r>
      <w:r w:rsidR="000B2FE9" w:rsidRPr="00B54785">
        <w:rPr>
          <w:rFonts w:ascii="Times New Roman" w:hAnsi="Times New Roman"/>
          <w:szCs w:val="21"/>
        </w:rPr>
        <w:t xml:space="preserve"> the largest decrease</w:t>
      </w:r>
      <w:r w:rsidR="003B3F13" w:rsidRPr="00B54785">
        <w:rPr>
          <w:rFonts w:ascii="Times New Roman" w:hAnsi="Times New Roman"/>
          <w:szCs w:val="21"/>
        </w:rPr>
        <w:t xml:space="preserve"> (</w:t>
      </w:r>
      <w:r w:rsidR="000B2FE9" w:rsidRPr="00B54785">
        <w:rPr>
          <w:rFonts w:ascii="Times New Roman" w:hAnsi="Times New Roman"/>
          <w:szCs w:val="21"/>
        </w:rPr>
        <w:t>48.1%</w:t>
      </w:r>
      <w:r w:rsidR="003B3F13" w:rsidRPr="00B54785">
        <w:rPr>
          <w:rFonts w:ascii="Times New Roman" w:hAnsi="Times New Roman"/>
          <w:szCs w:val="21"/>
        </w:rPr>
        <w:t>)</w:t>
      </w:r>
      <w:r w:rsidR="000B2FE9" w:rsidRPr="00B54785">
        <w:rPr>
          <w:rFonts w:ascii="Times New Roman" w:hAnsi="Times New Roman"/>
          <w:szCs w:val="21"/>
        </w:rPr>
        <w:t xml:space="preserve"> in Level 3, while </w:t>
      </w:r>
      <w:r w:rsidR="003D6B82">
        <w:rPr>
          <w:rFonts w:ascii="Times New Roman" w:hAnsi="Times New Roman" w:hint="eastAsia"/>
          <w:szCs w:val="21"/>
        </w:rPr>
        <w:t>t</w:t>
      </w:r>
      <w:r w:rsidR="003D6B82">
        <w:rPr>
          <w:rFonts w:ascii="Times New Roman" w:hAnsi="Times New Roman"/>
          <w:szCs w:val="21"/>
        </w:rPr>
        <w:t xml:space="preserve">hat of </w:t>
      </w:r>
      <w:r w:rsidR="000B2FE9" w:rsidRPr="00B54785">
        <w:rPr>
          <w:rFonts w:ascii="Times New Roman" w:hAnsi="Times New Roman"/>
          <w:szCs w:val="21"/>
        </w:rPr>
        <w:t>TP dropped by only 21.7%. The reductions in NEC, NCP, and NW reached 46.9%, 42.2%, and 41.1%</w:t>
      </w:r>
      <w:r w:rsidR="00667A38" w:rsidRPr="00B54785">
        <w:rPr>
          <w:rFonts w:ascii="Times New Roman" w:hAnsi="Times New Roman"/>
          <w:szCs w:val="21"/>
        </w:rPr>
        <w:t>,</w:t>
      </w:r>
      <w:r w:rsidR="000B2FE9" w:rsidRPr="00B54785">
        <w:rPr>
          <w:rFonts w:ascii="Times New Roman" w:hAnsi="Times New Roman"/>
          <w:szCs w:val="21"/>
        </w:rPr>
        <w:t xml:space="preserve"> respectively. In contrast, </w:t>
      </w:r>
      <w:r w:rsidRPr="00B54785">
        <w:rPr>
          <w:rFonts w:ascii="Times New Roman" w:hAnsi="Times New Roman"/>
          <w:kern w:val="0"/>
          <w:szCs w:val="21"/>
        </w:rPr>
        <w:t>SO</w:t>
      </w:r>
      <w:r w:rsidRPr="00B54785">
        <w:rPr>
          <w:rFonts w:ascii="Times New Roman" w:hAnsi="Times New Roman"/>
          <w:kern w:val="0"/>
          <w:szCs w:val="21"/>
          <w:vertAlign w:val="subscript"/>
        </w:rPr>
        <w:t>2</w:t>
      </w:r>
      <w:r w:rsidR="000B2FE9" w:rsidRPr="00B54785">
        <w:rPr>
          <w:rFonts w:ascii="Times New Roman" w:hAnsi="Times New Roman"/>
          <w:szCs w:val="21"/>
        </w:rPr>
        <w:t xml:space="preserve"> in YR, SC, and CS decreased merely by 7.5%</w:t>
      </w:r>
      <w:r w:rsidR="003B3F13" w:rsidRPr="00B54785">
        <w:rPr>
          <w:rFonts w:ascii="Times New Roman" w:hAnsi="Times New Roman"/>
          <w:szCs w:val="21"/>
        </w:rPr>
        <w:t xml:space="preserve"> </w:t>
      </w:r>
      <w:r w:rsidR="000B2FE9" w:rsidRPr="00B54785">
        <w:rPr>
          <w:rFonts w:ascii="Times New Roman" w:hAnsi="Times New Roman"/>
          <w:szCs w:val="21"/>
        </w:rPr>
        <w:t xml:space="preserve">(YR) </w:t>
      </w:r>
      <w:r w:rsidR="00977742">
        <w:rPr>
          <w:rFonts w:ascii="Times New Roman" w:hAnsi="Times New Roman"/>
          <w:szCs w:val="21"/>
        </w:rPr>
        <w:t xml:space="preserve">– </w:t>
      </w:r>
      <w:r w:rsidR="000B2FE9" w:rsidRPr="00B54785">
        <w:rPr>
          <w:rFonts w:ascii="Times New Roman" w:hAnsi="Times New Roman"/>
          <w:szCs w:val="21"/>
        </w:rPr>
        <w:t>23.2%</w:t>
      </w:r>
      <w:r w:rsidR="003B3F13" w:rsidRPr="00B54785">
        <w:rPr>
          <w:rFonts w:ascii="Times New Roman" w:hAnsi="Times New Roman"/>
          <w:szCs w:val="21"/>
        </w:rPr>
        <w:t xml:space="preserve"> </w:t>
      </w:r>
      <w:r w:rsidR="000B2FE9" w:rsidRPr="00B54785">
        <w:rPr>
          <w:rFonts w:ascii="Times New Roman" w:hAnsi="Times New Roman"/>
          <w:szCs w:val="21"/>
        </w:rPr>
        <w:t xml:space="preserve">(SC) and rose rapidly once </w:t>
      </w:r>
      <w:r w:rsidR="003B3F13" w:rsidRPr="00B54785">
        <w:rPr>
          <w:rFonts w:ascii="Times New Roman" w:hAnsi="Times New Roman"/>
          <w:szCs w:val="21"/>
        </w:rPr>
        <w:t xml:space="preserve">the </w:t>
      </w:r>
      <w:r w:rsidR="000B2FE9" w:rsidRPr="00B54785">
        <w:rPr>
          <w:rFonts w:ascii="Times New Roman" w:hAnsi="Times New Roman"/>
          <w:szCs w:val="21"/>
        </w:rPr>
        <w:t>work resumption began after Level 1. In Level 3</w:t>
      </w:r>
      <w:r w:rsidR="00C626A6" w:rsidRPr="00B54785">
        <w:rPr>
          <w:rFonts w:ascii="Times New Roman" w:hAnsi="Times New Roman"/>
          <w:szCs w:val="21"/>
        </w:rPr>
        <w:t>,</w:t>
      </w:r>
      <w:r w:rsidR="000B2FE9" w:rsidRPr="00B54785">
        <w:rPr>
          <w:rFonts w:ascii="Times New Roman" w:hAnsi="Times New Roman"/>
          <w:szCs w:val="21"/>
        </w:rPr>
        <w:t xml:space="preserve"> </w:t>
      </w:r>
      <w:r w:rsidRPr="00B54785">
        <w:rPr>
          <w:rFonts w:ascii="Times New Roman" w:hAnsi="Times New Roman"/>
          <w:kern w:val="0"/>
          <w:szCs w:val="21"/>
        </w:rPr>
        <w:t>SO</w:t>
      </w:r>
      <w:r w:rsidRPr="00B54785">
        <w:rPr>
          <w:rFonts w:ascii="Times New Roman" w:hAnsi="Times New Roman"/>
          <w:kern w:val="0"/>
          <w:szCs w:val="21"/>
          <w:vertAlign w:val="subscript"/>
        </w:rPr>
        <w:t>2</w:t>
      </w:r>
      <w:r w:rsidR="000B2FE9" w:rsidRPr="00B54785">
        <w:rPr>
          <w:rFonts w:ascii="Times New Roman" w:hAnsi="Times New Roman"/>
          <w:szCs w:val="21"/>
        </w:rPr>
        <w:t xml:space="preserve"> in YR, CS and SC was respectively 20.9%, 13.4%, and 5.0% higher than </w:t>
      </w:r>
      <w:r w:rsidR="00A95980" w:rsidRPr="00B54785">
        <w:rPr>
          <w:rFonts w:ascii="Times New Roman" w:hAnsi="Times New Roman"/>
          <w:szCs w:val="21"/>
        </w:rPr>
        <w:t>Pre</w:t>
      </w:r>
      <w:r w:rsidR="00D87988" w:rsidRPr="00B54785">
        <w:rPr>
          <w:rFonts w:ascii="Times New Roman" w:hAnsi="Times New Roman"/>
          <w:szCs w:val="21"/>
        </w:rPr>
        <w:t>-</w:t>
      </w:r>
      <w:r w:rsidR="003B3F13" w:rsidRPr="00B54785">
        <w:rPr>
          <w:rFonts w:ascii="Times New Roman" w:hAnsi="Times New Roman"/>
          <w:szCs w:val="21"/>
        </w:rPr>
        <w:t>lock</w:t>
      </w:r>
      <w:r w:rsidR="00D87988" w:rsidRPr="00B54785">
        <w:rPr>
          <w:rFonts w:ascii="Times New Roman" w:hAnsi="Times New Roman"/>
          <w:szCs w:val="21"/>
        </w:rPr>
        <w:t>down</w:t>
      </w:r>
      <w:r w:rsidR="003B3F13" w:rsidRPr="00B54785">
        <w:rPr>
          <w:rFonts w:ascii="Times New Roman" w:hAnsi="Times New Roman"/>
          <w:szCs w:val="21"/>
        </w:rPr>
        <w:t xml:space="preserve"> </w:t>
      </w:r>
      <w:r w:rsidR="000B2FE9" w:rsidRPr="00B54785">
        <w:rPr>
          <w:rFonts w:ascii="Times New Roman" w:hAnsi="Times New Roman"/>
          <w:szCs w:val="21"/>
        </w:rPr>
        <w:t>due to enhanced emission.</w:t>
      </w:r>
    </w:p>
    <w:p w14:paraId="7CDDA737" w14:textId="6D2DA1B4" w:rsidR="000B2FE9" w:rsidRPr="00B54785" w:rsidRDefault="000B2FE9" w:rsidP="000B2FE9">
      <w:pPr>
        <w:spacing w:line="360" w:lineRule="auto"/>
        <w:ind w:firstLineChars="200" w:firstLine="420"/>
        <w:rPr>
          <w:rFonts w:ascii="Times New Roman" w:hAnsi="Times New Roman"/>
          <w:szCs w:val="21"/>
        </w:rPr>
      </w:pPr>
      <w:r w:rsidRPr="00B54785">
        <w:rPr>
          <w:rFonts w:ascii="Times New Roman" w:hAnsi="Times New Roman"/>
          <w:szCs w:val="21"/>
        </w:rPr>
        <w:t xml:space="preserve">CO generally decreased with time. Reductions in MG, NW, NCP, and NEC reached 63.6%, 61.5%, 52.6%, and 47.4% respectively. In contrast, CO in YR, CS, SC, and TP declined </w:t>
      </w:r>
      <w:r w:rsidR="003B3F13" w:rsidRPr="00B54785">
        <w:rPr>
          <w:rFonts w:ascii="Times New Roman" w:hAnsi="Times New Roman"/>
          <w:szCs w:val="21"/>
        </w:rPr>
        <w:t xml:space="preserve">limitedly </w:t>
      </w:r>
      <w:r w:rsidRPr="00B54785">
        <w:rPr>
          <w:rFonts w:ascii="Times New Roman" w:hAnsi="Times New Roman"/>
          <w:szCs w:val="21"/>
        </w:rPr>
        <w:t>around 20%</w:t>
      </w:r>
      <w:r w:rsidR="0097166D">
        <w:t>–</w:t>
      </w:r>
      <w:r w:rsidRPr="00B54785">
        <w:rPr>
          <w:rFonts w:ascii="Times New Roman" w:hAnsi="Times New Roman"/>
          <w:szCs w:val="21"/>
        </w:rPr>
        <w:t>30%. The private vehicle population</w:t>
      </w:r>
      <w:r w:rsidR="00667A38" w:rsidRPr="00B54785">
        <w:rPr>
          <w:rFonts w:ascii="Times New Roman" w:hAnsi="Times New Roman" w:hint="eastAsia"/>
          <w:szCs w:val="21"/>
        </w:rPr>
        <w:t>s</w:t>
      </w:r>
      <w:r w:rsidRPr="00B54785">
        <w:rPr>
          <w:rFonts w:ascii="Times New Roman" w:hAnsi="Times New Roman"/>
          <w:szCs w:val="21"/>
        </w:rPr>
        <w:t xml:space="preserve"> of SC and YR were 983,000 and 972,000, almost twice of NW and NEC, from which a large CO reduction was expected. </w:t>
      </w:r>
      <w:r w:rsidR="00893B04">
        <w:rPr>
          <w:rFonts w:ascii="Times New Roman" w:hAnsi="Times New Roman"/>
          <w:szCs w:val="21"/>
        </w:rPr>
        <w:t>However,</w:t>
      </w:r>
      <w:r w:rsidRPr="00B54785">
        <w:rPr>
          <w:rFonts w:ascii="Times New Roman" w:hAnsi="Times New Roman"/>
          <w:szCs w:val="21"/>
        </w:rPr>
        <w:t xml:space="preserve"> the larger </w:t>
      </w:r>
      <w:r w:rsidR="0097166D">
        <w:rPr>
          <w:rFonts w:ascii="Times New Roman" w:hAnsi="Times New Roman"/>
          <w:szCs w:val="21"/>
        </w:rPr>
        <w:t>reductions</w:t>
      </w:r>
      <w:r w:rsidRPr="00B54785">
        <w:rPr>
          <w:rFonts w:ascii="Times New Roman" w:hAnsi="Times New Roman"/>
          <w:szCs w:val="21"/>
        </w:rPr>
        <w:t xml:space="preserve"> </w:t>
      </w:r>
      <w:r w:rsidR="0097166D">
        <w:rPr>
          <w:rFonts w:ascii="Times New Roman" w:hAnsi="Times New Roman"/>
          <w:szCs w:val="21"/>
        </w:rPr>
        <w:t>occurred</w:t>
      </w:r>
      <w:r w:rsidRPr="00B54785">
        <w:rPr>
          <w:rFonts w:ascii="Times New Roman" w:hAnsi="Times New Roman"/>
          <w:szCs w:val="21"/>
        </w:rPr>
        <w:t xml:space="preserve"> in </w:t>
      </w:r>
      <w:r w:rsidR="0097166D">
        <w:rPr>
          <w:rFonts w:ascii="Times New Roman" w:hAnsi="Times New Roman"/>
          <w:szCs w:val="21"/>
        </w:rPr>
        <w:t>NEC, NW, NCP and MG</w:t>
      </w:r>
      <w:r w:rsidRPr="00B54785">
        <w:rPr>
          <w:rFonts w:ascii="Times New Roman" w:hAnsi="Times New Roman"/>
          <w:szCs w:val="21"/>
        </w:rPr>
        <w:t xml:space="preserve"> (Fig. 4). </w:t>
      </w:r>
      <w:r w:rsidR="0097166D">
        <w:rPr>
          <w:rFonts w:ascii="Times New Roman" w:hAnsi="Times New Roman"/>
          <w:szCs w:val="21"/>
        </w:rPr>
        <w:t>In</w:t>
      </w:r>
      <w:r w:rsidR="00D9734D" w:rsidRPr="00B54785">
        <w:rPr>
          <w:rFonts w:ascii="Times New Roman" w:hAnsi="Times New Roman"/>
          <w:szCs w:val="21"/>
        </w:rPr>
        <w:t xml:space="preserve"> SC, the wind speed</w:t>
      </w:r>
      <w:r w:rsidR="0097166D">
        <w:rPr>
          <w:rFonts w:ascii="Times New Roman" w:hAnsi="Times New Roman"/>
          <w:szCs w:val="21"/>
        </w:rPr>
        <w:t xml:space="preserve">, </w:t>
      </w:r>
      <w:r w:rsidR="00D9734D" w:rsidRPr="00B54785">
        <w:rPr>
          <w:rFonts w:ascii="Times New Roman" w:hAnsi="Times New Roman"/>
          <w:szCs w:val="21"/>
        </w:rPr>
        <w:t xml:space="preserve">temperature </w:t>
      </w:r>
      <w:r w:rsidR="0097166D">
        <w:rPr>
          <w:rFonts w:ascii="Times New Roman" w:hAnsi="Times New Roman"/>
          <w:szCs w:val="21"/>
        </w:rPr>
        <w:t xml:space="preserve">and precipitation </w:t>
      </w:r>
      <w:r w:rsidR="00D9734D" w:rsidRPr="00B54785">
        <w:rPr>
          <w:rFonts w:ascii="Times New Roman" w:hAnsi="Times New Roman"/>
          <w:szCs w:val="21"/>
        </w:rPr>
        <w:t>remained stable through time.</w:t>
      </w:r>
      <w:r w:rsidRPr="00B54785">
        <w:rPr>
          <w:rFonts w:ascii="Times New Roman" w:hAnsi="Times New Roman"/>
          <w:szCs w:val="21"/>
        </w:rPr>
        <w:t xml:space="preserve"> CO began to rise soon after Level 1 due to the </w:t>
      </w:r>
      <w:r w:rsidR="00D9734D" w:rsidRPr="00B54785">
        <w:rPr>
          <w:rFonts w:ascii="Times New Roman" w:hAnsi="Times New Roman"/>
          <w:szCs w:val="21"/>
        </w:rPr>
        <w:t xml:space="preserve">intensive </w:t>
      </w:r>
      <w:r w:rsidRPr="00B54785">
        <w:rPr>
          <w:rFonts w:ascii="Times New Roman" w:hAnsi="Times New Roman"/>
          <w:szCs w:val="21"/>
        </w:rPr>
        <w:lastRenderedPageBreak/>
        <w:t xml:space="preserve">resumption of work. </w:t>
      </w:r>
      <w:r w:rsidR="0097166D">
        <w:rPr>
          <w:rFonts w:ascii="Times New Roman" w:hAnsi="Times New Roman"/>
          <w:szCs w:val="21"/>
        </w:rPr>
        <w:t>On the contrary</w:t>
      </w:r>
      <w:r w:rsidRPr="00B54785">
        <w:rPr>
          <w:rFonts w:ascii="Times New Roman" w:hAnsi="Times New Roman"/>
          <w:szCs w:val="21"/>
        </w:rPr>
        <w:t xml:space="preserve">, CO </w:t>
      </w:r>
      <w:r w:rsidR="0097166D">
        <w:rPr>
          <w:rFonts w:ascii="Times New Roman" w:hAnsi="Times New Roman"/>
          <w:szCs w:val="21"/>
        </w:rPr>
        <w:t>kept decreasing</w:t>
      </w:r>
      <w:r w:rsidRPr="00B54785">
        <w:rPr>
          <w:rFonts w:ascii="Times New Roman" w:hAnsi="Times New Roman"/>
          <w:szCs w:val="21"/>
        </w:rPr>
        <w:t xml:space="preserve"> </w:t>
      </w:r>
      <w:r w:rsidR="0097166D">
        <w:rPr>
          <w:rFonts w:ascii="Times New Roman" w:hAnsi="Times New Roman"/>
          <w:szCs w:val="21"/>
        </w:rPr>
        <w:t>in the temperate zones</w:t>
      </w:r>
      <w:r w:rsidRPr="00B54785">
        <w:rPr>
          <w:rFonts w:ascii="Times New Roman" w:hAnsi="Times New Roman"/>
          <w:szCs w:val="21"/>
        </w:rPr>
        <w:t xml:space="preserve"> where temperature and wind speed increased </w:t>
      </w:r>
      <w:r w:rsidR="00D9734D" w:rsidRPr="00B54785">
        <w:rPr>
          <w:rFonts w:ascii="Times New Roman" w:hAnsi="Times New Roman"/>
          <w:szCs w:val="21"/>
        </w:rPr>
        <w:t xml:space="preserve">significantly </w:t>
      </w:r>
      <w:r w:rsidRPr="00B54785">
        <w:rPr>
          <w:rFonts w:ascii="Times New Roman" w:hAnsi="Times New Roman"/>
          <w:szCs w:val="21"/>
        </w:rPr>
        <w:t>over time. Although more emission should have occurred after Level 2, improved diffusion condition kept CO concentration dropping in NW and MG</w:t>
      </w:r>
      <w:r w:rsidR="0097166D">
        <w:rPr>
          <w:rFonts w:ascii="Times New Roman" w:hAnsi="Times New Roman"/>
          <w:szCs w:val="21"/>
        </w:rPr>
        <w:t xml:space="preserve"> </w:t>
      </w:r>
      <w:r w:rsidR="0097166D" w:rsidRPr="00B54785">
        <w:rPr>
          <w:rFonts w:ascii="Times New Roman" w:hAnsi="Times New Roman"/>
          <w:szCs w:val="21"/>
        </w:rPr>
        <w:t>(Fig. S1)</w:t>
      </w:r>
      <w:r w:rsidRPr="00B54785">
        <w:rPr>
          <w:rFonts w:ascii="Times New Roman" w:hAnsi="Times New Roman"/>
          <w:szCs w:val="21"/>
        </w:rPr>
        <w:t>.</w:t>
      </w:r>
    </w:p>
    <w:p w14:paraId="5E64D2DA" w14:textId="78BF863E" w:rsidR="000B2FE9" w:rsidRPr="00B54785" w:rsidRDefault="0030716A" w:rsidP="000B2FE9">
      <w:pPr>
        <w:spacing w:line="360" w:lineRule="auto"/>
        <w:ind w:firstLineChars="200" w:firstLine="420"/>
        <w:rPr>
          <w:rFonts w:ascii="Times New Roman" w:hAnsi="Times New Roman"/>
          <w:szCs w:val="21"/>
        </w:rPr>
      </w:pPr>
      <w:r w:rsidRPr="00B54785">
        <w:rPr>
          <w:rFonts w:ascii="Times New Roman" w:hAnsi="Times New Roman"/>
          <w:kern w:val="0"/>
          <w:szCs w:val="21"/>
        </w:rPr>
        <w:t>NO</w:t>
      </w:r>
      <w:r w:rsidRPr="00B54785">
        <w:rPr>
          <w:rFonts w:ascii="Times New Roman" w:hAnsi="Times New Roman"/>
          <w:kern w:val="0"/>
          <w:szCs w:val="21"/>
          <w:vertAlign w:val="subscript"/>
        </w:rPr>
        <w:t>2</w:t>
      </w:r>
      <w:r w:rsidR="000B2FE9" w:rsidRPr="00B54785">
        <w:rPr>
          <w:rFonts w:ascii="Times New Roman" w:hAnsi="Times New Roman"/>
          <w:szCs w:val="21"/>
        </w:rPr>
        <w:t xml:space="preserve"> experienced </w:t>
      </w:r>
      <w:r w:rsidR="00C626A6" w:rsidRPr="00B54785">
        <w:rPr>
          <w:rFonts w:ascii="Times New Roman" w:hAnsi="Times New Roman"/>
          <w:szCs w:val="21"/>
        </w:rPr>
        <w:t xml:space="preserve">a </w:t>
      </w:r>
      <w:r w:rsidR="000B2FE9" w:rsidRPr="00B54785">
        <w:rPr>
          <w:rFonts w:ascii="Times New Roman" w:hAnsi="Times New Roman"/>
          <w:szCs w:val="21"/>
        </w:rPr>
        <w:t xml:space="preserve">marked U-shaped curve in most regions. The reductions </w:t>
      </w:r>
      <w:r w:rsidR="00D9734D" w:rsidRPr="00B54785">
        <w:rPr>
          <w:rFonts w:ascii="Times New Roman" w:hAnsi="Times New Roman"/>
          <w:szCs w:val="21"/>
        </w:rPr>
        <w:t>of NO</w:t>
      </w:r>
      <w:r w:rsidR="00D9734D" w:rsidRPr="00B54785">
        <w:rPr>
          <w:rFonts w:ascii="Times New Roman" w:hAnsi="Times New Roman"/>
          <w:szCs w:val="21"/>
          <w:vertAlign w:val="subscript"/>
        </w:rPr>
        <w:t xml:space="preserve">2 </w:t>
      </w:r>
      <w:r w:rsidR="000B2FE9" w:rsidRPr="00B54785">
        <w:rPr>
          <w:rFonts w:ascii="Times New Roman" w:hAnsi="Times New Roman"/>
          <w:szCs w:val="21"/>
        </w:rPr>
        <w:t>reach</w:t>
      </w:r>
      <w:r w:rsidR="00D9734D" w:rsidRPr="00B54785">
        <w:rPr>
          <w:rFonts w:ascii="Times New Roman" w:hAnsi="Times New Roman"/>
          <w:szCs w:val="21"/>
        </w:rPr>
        <w:t>ed</w:t>
      </w:r>
      <w:r w:rsidR="000B2FE9" w:rsidRPr="00B54785">
        <w:rPr>
          <w:rFonts w:ascii="Times New Roman" w:hAnsi="Times New Roman"/>
          <w:szCs w:val="21"/>
        </w:rPr>
        <w:t xml:space="preserve"> 57.1% (MG), 54.6% (NEC), 53.2% (NCP), 53.2% (CS), 53.1% (YR), 50.0% (NW)</w:t>
      </w:r>
      <w:r w:rsidR="00D9734D" w:rsidRPr="00B54785">
        <w:rPr>
          <w:rFonts w:ascii="Times New Roman" w:hAnsi="Times New Roman"/>
          <w:szCs w:val="21"/>
        </w:rPr>
        <w:t xml:space="preserve"> and </w:t>
      </w:r>
      <w:r w:rsidR="000B2FE9" w:rsidRPr="00B54785">
        <w:rPr>
          <w:rFonts w:ascii="Times New Roman" w:hAnsi="Times New Roman"/>
          <w:szCs w:val="21"/>
        </w:rPr>
        <w:t>49.1% (SC), 41.2% (TP) in Level 1 or Level</w:t>
      </w:r>
      <w:r w:rsidR="00F42406" w:rsidRPr="00B54785">
        <w:rPr>
          <w:rFonts w:ascii="Times New Roman" w:hAnsi="Times New Roman"/>
          <w:szCs w:val="21"/>
        </w:rPr>
        <w:t xml:space="preserve"> </w:t>
      </w:r>
      <w:r w:rsidR="000B2FE9" w:rsidRPr="00B54785">
        <w:rPr>
          <w:rFonts w:ascii="Times New Roman" w:hAnsi="Times New Roman"/>
          <w:szCs w:val="21"/>
        </w:rPr>
        <w:t xml:space="preserve">2. The lockdown greatly reduced traffic and industrial emissions, resulting in a significant drop in </w:t>
      </w:r>
      <w:r w:rsidRPr="00B54785">
        <w:rPr>
          <w:rFonts w:ascii="Times New Roman" w:hAnsi="Times New Roman"/>
          <w:kern w:val="0"/>
          <w:szCs w:val="21"/>
        </w:rPr>
        <w:t>NO</w:t>
      </w:r>
      <w:r w:rsidRPr="00B54785">
        <w:rPr>
          <w:rFonts w:ascii="Times New Roman" w:hAnsi="Times New Roman"/>
          <w:kern w:val="0"/>
          <w:szCs w:val="21"/>
          <w:vertAlign w:val="subscript"/>
        </w:rPr>
        <w:t>2</w:t>
      </w:r>
      <w:r w:rsidR="000B2FE9" w:rsidRPr="00B54785">
        <w:rPr>
          <w:rFonts w:ascii="Times New Roman" w:hAnsi="Times New Roman"/>
          <w:szCs w:val="21"/>
        </w:rPr>
        <w:t xml:space="preserve">. Furthermore, </w:t>
      </w:r>
      <w:r w:rsidRPr="00B54785">
        <w:rPr>
          <w:rFonts w:ascii="Times New Roman" w:hAnsi="Times New Roman"/>
          <w:kern w:val="0"/>
          <w:szCs w:val="21"/>
        </w:rPr>
        <w:t>NO</w:t>
      </w:r>
      <w:r w:rsidRPr="00B54785">
        <w:rPr>
          <w:rFonts w:ascii="Times New Roman" w:hAnsi="Times New Roman"/>
          <w:kern w:val="0"/>
          <w:szCs w:val="21"/>
          <w:vertAlign w:val="subscript"/>
        </w:rPr>
        <w:t>2</w:t>
      </w:r>
      <w:r w:rsidR="000B2FE9" w:rsidRPr="00B54785">
        <w:rPr>
          <w:rFonts w:ascii="Times New Roman" w:hAnsi="Times New Roman"/>
          <w:szCs w:val="21"/>
        </w:rPr>
        <w:t xml:space="preserve"> rebounded rapidly at Level 2 in regions with developed economics and high vehicle population, while </w:t>
      </w:r>
      <w:r w:rsidR="00D9734D" w:rsidRPr="00B54785">
        <w:rPr>
          <w:rFonts w:ascii="Times New Roman" w:hAnsi="Times New Roman"/>
          <w:szCs w:val="21"/>
        </w:rPr>
        <w:t xml:space="preserve">the </w:t>
      </w:r>
      <w:r w:rsidR="000B2FE9" w:rsidRPr="00B54785">
        <w:rPr>
          <w:rFonts w:ascii="Times New Roman" w:hAnsi="Times New Roman"/>
          <w:szCs w:val="21"/>
        </w:rPr>
        <w:t xml:space="preserve">rebound started later (at Level 3) in regions like MG, NW, and NEC. </w:t>
      </w:r>
      <w:r w:rsidR="0097166D">
        <w:rPr>
          <w:rFonts w:ascii="Times New Roman" w:hAnsi="Times New Roman"/>
          <w:szCs w:val="21"/>
        </w:rPr>
        <w:t>C</w:t>
      </w:r>
      <w:r w:rsidR="000B2FE9" w:rsidRPr="00B54785">
        <w:rPr>
          <w:rFonts w:ascii="Times New Roman" w:hAnsi="Times New Roman"/>
          <w:szCs w:val="21"/>
        </w:rPr>
        <w:t xml:space="preserve">ompared to other pollutants, </w:t>
      </w:r>
      <w:r w:rsidRPr="00B54785">
        <w:rPr>
          <w:rFonts w:ascii="Times New Roman" w:hAnsi="Times New Roman"/>
          <w:kern w:val="0"/>
          <w:szCs w:val="21"/>
        </w:rPr>
        <w:t>NO</w:t>
      </w:r>
      <w:r w:rsidRPr="00B54785">
        <w:rPr>
          <w:rFonts w:ascii="Times New Roman" w:hAnsi="Times New Roman"/>
          <w:kern w:val="0"/>
          <w:szCs w:val="21"/>
          <w:vertAlign w:val="subscript"/>
        </w:rPr>
        <w:t>2</w:t>
      </w:r>
      <w:r w:rsidR="000B2FE9" w:rsidRPr="00B54785">
        <w:rPr>
          <w:rFonts w:ascii="Times New Roman" w:hAnsi="Times New Roman"/>
          <w:szCs w:val="21"/>
        </w:rPr>
        <w:t xml:space="preserve"> </w:t>
      </w:r>
      <w:r w:rsidR="003D6B82">
        <w:rPr>
          <w:rFonts w:ascii="Times New Roman" w:hAnsi="Times New Roman"/>
          <w:szCs w:val="21"/>
        </w:rPr>
        <w:t>wa</w:t>
      </w:r>
      <w:r w:rsidR="000B2FE9" w:rsidRPr="00B54785">
        <w:rPr>
          <w:rFonts w:ascii="Times New Roman" w:hAnsi="Times New Roman"/>
          <w:szCs w:val="21"/>
        </w:rPr>
        <w:t xml:space="preserve">s more sensitive to </w:t>
      </w:r>
      <w:r w:rsidR="00D9734D" w:rsidRPr="00B54785">
        <w:rPr>
          <w:rFonts w:ascii="Times New Roman" w:hAnsi="Times New Roman"/>
          <w:szCs w:val="21"/>
        </w:rPr>
        <w:t xml:space="preserve">the </w:t>
      </w:r>
      <w:r w:rsidR="000B2FE9" w:rsidRPr="00B54785">
        <w:rPr>
          <w:rFonts w:ascii="Times New Roman" w:hAnsi="Times New Roman"/>
          <w:szCs w:val="21"/>
        </w:rPr>
        <w:t xml:space="preserve">changes </w:t>
      </w:r>
      <w:r w:rsidR="0097166D">
        <w:rPr>
          <w:rFonts w:ascii="Times New Roman" w:hAnsi="Times New Roman"/>
          <w:szCs w:val="21"/>
        </w:rPr>
        <w:t xml:space="preserve">in </w:t>
      </w:r>
      <w:r w:rsidR="000B2FE9" w:rsidRPr="00B54785">
        <w:rPr>
          <w:rFonts w:ascii="Times New Roman" w:hAnsi="Times New Roman"/>
          <w:szCs w:val="21"/>
        </w:rPr>
        <w:t>human activities</w:t>
      </w:r>
      <w:r w:rsidR="003D6B82">
        <w:rPr>
          <w:rFonts w:ascii="Times New Roman" w:hAnsi="Times New Roman"/>
          <w:szCs w:val="21"/>
        </w:rPr>
        <w:t xml:space="preserve"> in the lockdown</w:t>
      </w:r>
      <w:r w:rsidR="000B2FE9" w:rsidRPr="00B54785">
        <w:rPr>
          <w:rFonts w:ascii="Times New Roman" w:hAnsi="Times New Roman"/>
          <w:szCs w:val="21"/>
        </w:rPr>
        <w:t>.</w:t>
      </w:r>
    </w:p>
    <w:p w14:paraId="5CF9E85C" w14:textId="6FA5E78C" w:rsidR="000B2FE9" w:rsidRPr="00B54785" w:rsidRDefault="0030716A" w:rsidP="000B2FE9">
      <w:pPr>
        <w:spacing w:line="360" w:lineRule="auto"/>
        <w:ind w:firstLineChars="200" w:firstLine="420"/>
        <w:rPr>
          <w:rFonts w:ascii="Times New Roman" w:hAnsi="Times New Roman"/>
          <w:szCs w:val="21"/>
        </w:rPr>
      </w:pPr>
      <w:r w:rsidRPr="00B54785">
        <w:rPr>
          <w:rFonts w:ascii="Times New Roman" w:hAnsi="Times New Roman"/>
          <w:kern w:val="0"/>
          <w:szCs w:val="21"/>
        </w:rPr>
        <w:t>O</w:t>
      </w:r>
      <w:r w:rsidRPr="00B54785">
        <w:rPr>
          <w:rFonts w:ascii="Times New Roman" w:hAnsi="Times New Roman"/>
          <w:kern w:val="0"/>
          <w:szCs w:val="21"/>
          <w:vertAlign w:val="subscript"/>
        </w:rPr>
        <w:t>3</w:t>
      </w:r>
      <w:r w:rsidR="000B2FE9" w:rsidRPr="00B54785">
        <w:rPr>
          <w:rFonts w:ascii="Times New Roman" w:hAnsi="Times New Roman"/>
          <w:szCs w:val="21"/>
        </w:rPr>
        <w:t xml:space="preserve"> show</w:t>
      </w:r>
      <w:r w:rsidR="00D9734D" w:rsidRPr="00B54785">
        <w:rPr>
          <w:rFonts w:ascii="Times New Roman" w:hAnsi="Times New Roman"/>
          <w:szCs w:val="21"/>
        </w:rPr>
        <w:t>ed</w:t>
      </w:r>
      <w:r w:rsidR="000B2FE9" w:rsidRPr="00B54785">
        <w:rPr>
          <w:rFonts w:ascii="Times New Roman" w:hAnsi="Times New Roman"/>
          <w:szCs w:val="21"/>
        </w:rPr>
        <w:t xml:space="preserve"> </w:t>
      </w:r>
      <w:r w:rsidR="00C626A6" w:rsidRPr="00B54785">
        <w:rPr>
          <w:rFonts w:ascii="Times New Roman" w:hAnsi="Times New Roman"/>
          <w:szCs w:val="21"/>
        </w:rPr>
        <w:t>a</w:t>
      </w:r>
      <w:r w:rsidR="00B54785" w:rsidRPr="00B54785">
        <w:rPr>
          <w:rFonts w:ascii="Times New Roman" w:hAnsi="Times New Roman"/>
          <w:szCs w:val="21"/>
        </w:rPr>
        <w:t>n</w:t>
      </w:r>
      <w:r w:rsidR="00C626A6" w:rsidRPr="00B54785">
        <w:rPr>
          <w:rFonts w:ascii="Times New Roman" w:hAnsi="Times New Roman"/>
          <w:szCs w:val="21"/>
        </w:rPr>
        <w:t xml:space="preserve"> </w:t>
      </w:r>
      <w:r w:rsidR="000B2FE9" w:rsidRPr="00B54785">
        <w:rPr>
          <w:rFonts w:ascii="Times New Roman" w:hAnsi="Times New Roman"/>
          <w:szCs w:val="21"/>
        </w:rPr>
        <w:t xml:space="preserve">upward trend over time in all regions. Warming temperature and increased sunlight may have caused the concentration to rise, but the </w:t>
      </w:r>
      <w:r w:rsidR="0097166D">
        <w:rPr>
          <w:rFonts w:ascii="Times New Roman" w:hAnsi="Times New Roman"/>
          <w:szCs w:val="21"/>
        </w:rPr>
        <w:t>increase</w:t>
      </w:r>
      <w:r w:rsidR="000B2FE9" w:rsidRPr="00B54785">
        <w:rPr>
          <w:rFonts w:ascii="Times New Roman" w:hAnsi="Times New Roman"/>
          <w:szCs w:val="21"/>
        </w:rPr>
        <w:t xml:space="preserve"> </w:t>
      </w:r>
      <w:r w:rsidR="00D9734D" w:rsidRPr="00B54785">
        <w:rPr>
          <w:rFonts w:ascii="Times New Roman" w:hAnsi="Times New Roman"/>
          <w:szCs w:val="21"/>
        </w:rPr>
        <w:t>was</w:t>
      </w:r>
      <w:r w:rsidR="000B2FE9" w:rsidRPr="00B54785">
        <w:rPr>
          <w:rFonts w:ascii="Times New Roman" w:hAnsi="Times New Roman"/>
          <w:szCs w:val="21"/>
        </w:rPr>
        <w:t xml:space="preserve"> much larger tha</w:t>
      </w:r>
      <w:r w:rsidR="00D55672" w:rsidRPr="00B54785">
        <w:rPr>
          <w:rFonts w:ascii="Times New Roman" w:hAnsi="Times New Roman"/>
          <w:szCs w:val="21"/>
        </w:rPr>
        <w:t xml:space="preserve">n in </w:t>
      </w:r>
      <w:r w:rsidR="000B2FE9" w:rsidRPr="00B54785">
        <w:rPr>
          <w:rFonts w:ascii="Times New Roman" w:hAnsi="Times New Roman"/>
          <w:szCs w:val="21"/>
        </w:rPr>
        <w:t xml:space="preserve">previous years </w:t>
      </w:r>
      <w:r w:rsidR="00CD0005" w:rsidRPr="00B54785">
        <w:rPr>
          <w:rFonts w:ascii="Times New Roman" w:eastAsia="等线" w:hAnsi="Times New Roman"/>
          <w:szCs w:val="21"/>
        </w:rPr>
        <w:fldChar w:fldCharType="begin"/>
      </w:r>
      <w:r w:rsidR="00CD0005" w:rsidRPr="00B54785">
        <w:rPr>
          <w:rFonts w:ascii="Times New Roman" w:eastAsia="等线" w:hAnsi="Times New Roman"/>
          <w:szCs w:val="21"/>
        </w:rPr>
        <w:instrText xml:space="preserve"> ADDIN ZOTERO_ITEM CSL_CITATION {"citationID":"P1IDpbVI","properties":{"formattedCitation":"(Chu et al., 2020; Li et al., 2020)","plainCitation":"(Chu et al., 2020; Li et al., 2020)","noteIndex":0},"citationItems":[{"id":16,"uris":["http://zotero.org/users/local/Q7vN0apP/items/8GCNAXS5"],"uri":["http://zotero.org/users/local/Q7vN0apP/items/8GCNAXS5"],"itemData":{"id":16,"type":"article-journal","container-title":"Science of The Total Environment","DOI":"10.1016/j.scitotenv.2020.139282","ISSN":"00489697","journalAbbreviation":"Science of The Total Environment","language":"en","page":"139282","source":"DOI.org (Crossref)","title":"Air quality changes during the COVID-19 lockdown over the Yangtze River Delta Region: An insight into the impact of human activity pattern changes on air pollution variation","title-short":"Air quality changes during the COVID-19 lockdown over the Yangtze River Delta Region","volume":"732","author":[{"family":"Li","given":"Li"},{"family":"Li","given":"Qing"},{"family":"Huang","given":"Ling"},{"family":"Wang","given":"Qian"},{"family":"Zhu","given":"Ansheng"},{"family":"Xu","given":"Jian"},{"family":"Liu","given":"Ziyi"},{"family":"Li","given":"Hongli"},{"family":"Shi","given":"Lishu"},{"family":"Li","given":"Rui"},{"family":"Azari","given":"Majid"},{"family":"Wang","given":"Yangjun"},{"family":"Zhang","given":"Xiaojuan"},{"family":"Liu","given":"Zhiqiang"},{"family":"Zhu","given":"Yonghui"},{"family":"Zhang","given":"Kun"},{"family":"Xue","given":"Shuhui"},{"family":"Ooi","given":"Maggie Chel Gee"},{"family":"Zhang","given":"Dongping"},{"family":"Chan","given":"Andy"}],"issued":{"date-parts":[["2020",8]]}}},{"id":164,"uris":["http://zotero.org/users/local/Q7vN0apP/items/Z98W96YL"],"uri":["http://zotero.org/users/local/Q7vN0apP/items/Z98W96YL"],"itemData":{"id":164,"type":"article-journal","abstract":"The strict control measures and social lockdowns initiated to combat COVID-19 epidemic have had a notable impact on air pollutant concentrations. According to observation data obtained from the China National Environmental Monitoring Center, compared to levels in 2019, the average concentration of NO2 in early 2020 during COVID-19 epidemic has decreased by 53%, 50%, and 30% in Wuhan city, Hubei Province (Wuhan excluded), and China (Hubei excluded), respectively. Simultaneously, PM2.5 concentration has decreased by 35%, 29%, and 19% in Wuhan, Hubei (Wuhan excluded), and China (Hubei excluded), respectively. Less significant declines have also been found for SO2 and CO concentrations. We also analyzed the temporal variation and spatial distribution of air pollutant concentrations in China during COVID-19 epidemic. The decreases in PM2.5 and NO2 concentrations showed relatively consistent temporal variation and spatial distribution. These results support control of NOx to further reduce PM2.5 pollution in China. The concurrent decrease in NOx and PM2.5 concentrations resulted in an increase of O3 concentrations across China during COVID-19 epidemic, indicating that coordinated control of other pollutants is needed.","container-title":"Journal of Environmental Sciences","DOI":"10.1016/j.jes.2020.06.031","ISSN":"1001-0742","journalAbbreviation":"Journal of Environmental Sciences","language":"en","source":"ScienceDirect","title":"Significant concurrent decrease in PM2.5 and NO2 concentrations in China during COVID-19 epidemic","URL":"http://www.sciencedirect.com/science/article/pii/S1001074220302886","author":[{"family":"Chu","given":"Biwu"},{"family":"Zhang","given":"Shuping"},{"family":"Liu","given":"Jun"},{"family":"Ma","given":"Qingxin"},{"family":"He","given":"Hong"}],"accessed":{"date-parts":[["2020",7,18]]},"issued":{"date-parts":[["2020",7,1]]}}}],"schema":"https://github.com/citation-style-language/schema/raw/master/csl-citation.json"} </w:instrText>
      </w:r>
      <w:r w:rsidR="00CD0005" w:rsidRPr="00B54785">
        <w:rPr>
          <w:rFonts w:ascii="Times New Roman" w:eastAsia="等线" w:hAnsi="Times New Roman"/>
          <w:szCs w:val="21"/>
        </w:rPr>
        <w:fldChar w:fldCharType="separate"/>
      </w:r>
      <w:r w:rsidR="0068425B" w:rsidRPr="00B54785">
        <w:rPr>
          <w:rFonts w:ascii="Times New Roman" w:hAnsi="Times New Roman"/>
        </w:rPr>
        <w:t>(Chu et al., 2020; Li et al., 2020)</w:t>
      </w:r>
      <w:r w:rsidR="00CD0005" w:rsidRPr="00B54785">
        <w:rPr>
          <w:rFonts w:ascii="Times New Roman" w:eastAsia="等线" w:hAnsi="Times New Roman"/>
          <w:szCs w:val="21"/>
        </w:rPr>
        <w:fldChar w:fldCharType="end"/>
      </w:r>
      <w:r w:rsidR="000B2FE9" w:rsidRPr="00B54785">
        <w:rPr>
          <w:rFonts w:ascii="Times New Roman" w:hAnsi="Times New Roman"/>
          <w:szCs w:val="21"/>
        </w:rPr>
        <w:t xml:space="preserve">. By Level 3, the rising percentages were 115.5% (NCP), 99.9% (CS), 99.0% (YR), 91.6% (MG), 86.2% (NEC), and 79.2% (NW). </w:t>
      </w:r>
      <w:r w:rsidR="0097166D">
        <w:rPr>
          <w:rFonts w:ascii="Times New Roman" w:hAnsi="Times New Roman"/>
          <w:szCs w:val="21"/>
        </w:rPr>
        <w:t xml:space="preserve">Since </w:t>
      </w:r>
      <w:r w:rsidRPr="00B54785">
        <w:rPr>
          <w:rFonts w:ascii="Times New Roman" w:hAnsi="Times New Roman"/>
          <w:kern w:val="0"/>
          <w:szCs w:val="21"/>
        </w:rPr>
        <w:t>O</w:t>
      </w:r>
      <w:r w:rsidRPr="00B54785">
        <w:rPr>
          <w:rFonts w:ascii="Times New Roman" w:hAnsi="Times New Roman"/>
          <w:kern w:val="0"/>
          <w:szCs w:val="21"/>
          <w:vertAlign w:val="subscript"/>
        </w:rPr>
        <w:t>3</w:t>
      </w:r>
      <w:r w:rsidR="000B2FE9" w:rsidRPr="00B54785">
        <w:rPr>
          <w:rFonts w:ascii="Times New Roman" w:hAnsi="Times New Roman"/>
          <w:szCs w:val="21"/>
        </w:rPr>
        <w:t xml:space="preserve"> is closely related to </w:t>
      </w:r>
      <w:r w:rsidRPr="00B54785">
        <w:rPr>
          <w:rFonts w:ascii="Times New Roman" w:hAnsi="Times New Roman"/>
          <w:kern w:val="0"/>
          <w:szCs w:val="21"/>
        </w:rPr>
        <w:t>NO</w:t>
      </w:r>
      <w:r w:rsidRPr="00B54785">
        <w:rPr>
          <w:rFonts w:ascii="Times New Roman" w:hAnsi="Times New Roman"/>
          <w:kern w:val="0"/>
          <w:szCs w:val="21"/>
          <w:vertAlign w:val="subscript"/>
        </w:rPr>
        <w:t>2</w:t>
      </w:r>
      <w:r w:rsidR="0097166D">
        <w:rPr>
          <w:rFonts w:ascii="Times New Roman" w:hAnsi="Times New Roman"/>
          <w:szCs w:val="21"/>
        </w:rPr>
        <w:t>, t</w:t>
      </w:r>
      <w:r w:rsidR="000B2FE9" w:rsidRPr="00B54785">
        <w:rPr>
          <w:rFonts w:ascii="Times New Roman" w:hAnsi="Times New Roman"/>
          <w:szCs w:val="21"/>
        </w:rPr>
        <w:t xml:space="preserve">he </w:t>
      </w:r>
      <w:r w:rsidR="0097166D">
        <w:rPr>
          <w:rFonts w:ascii="Times New Roman" w:hAnsi="Times New Roman"/>
          <w:szCs w:val="21"/>
        </w:rPr>
        <w:t>plu</w:t>
      </w:r>
      <w:r w:rsidR="0097166D">
        <w:rPr>
          <w:rFonts w:ascii="Times New Roman" w:hAnsi="Times New Roman" w:hint="eastAsia"/>
          <w:szCs w:val="21"/>
        </w:rPr>
        <w:t>mmet</w:t>
      </w:r>
      <w:r w:rsidR="000B2FE9" w:rsidRPr="00B54785">
        <w:rPr>
          <w:rFonts w:ascii="Times New Roman" w:hAnsi="Times New Roman"/>
          <w:szCs w:val="21"/>
        </w:rPr>
        <w:t xml:space="preserve"> of </w:t>
      </w:r>
      <w:r w:rsidRPr="00B54785">
        <w:rPr>
          <w:rFonts w:ascii="Times New Roman" w:hAnsi="Times New Roman"/>
          <w:kern w:val="0"/>
          <w:szCs w:val="21"/>
        </w:rPr>
        <w:t>NO</w:t>
      </w:r>
      <w:r w:rsidRPr="00B54785">
        <w:rPr>
          <w:rFonts w:ascii="Times New Roman" w:hAnsi="Times New Roman"/>
          <w:kern w:val="0"/>
          <w:szCs w:val="21"/>
          <w:vertAlign w:val="subscript"/>
        </w:rPr>
        <w:t>2</w:t>
      </w:r>
      <w:r w:rsidR="000B2FE9" w:rsidRPr="00B54785">
        <w:rPr>
          <w:rFonts w:ascii="Times New Roman" w:hAnsi="Times New Roman"/>
          <w:szCs w:val="21"/>
        </w:rPr>
        <w:t xml:space="preserve"> concentration and inadequate control of VOCs contributed to enhanced </w:t>
      </w:r>
      <w:r w:rsidRPr="00B54785">
        <w:rPr>
          <w:rFonts w:ascii="Times New Roman" w:hAnsi="Times New Roman"/>
          <w:kern w:val="0"/>
          <w:szCs w:val="21"/>
        </w:rPr>
        <w:t>O</w:t>
      </w:r>
      <w:r w:rsidRPr="00B54785">
        <w:rPr>
          <w:rFonts w:ascii="Times New Roman" w:hAnsi="Times New Roman"/>
          <w:kern w:val="0"/>
          <w:szCs w:val="21"/>
          <w:vertAlign w:val="subscript"/>
        </w:rPr>
        <w:t>3</w:t>
      </w:r>
      <w:r w:rsidR="000B2FE9" w:rsidRPr="00B54785">
        <w:rPr>
          <w:rFonts w:ascii="Times New Roman" w:hAnsi="Times New Roman"/>
          <w:szCs w:val="21"/>
        </w:rPr>
        <w:t xml:space="preserve"> </w:t>
      </w:r>
      <w:r w:rsidR="00D9734D" w:rsidRPr="00B54785">
        <w:rPr>
          <w:rFonts w:ascii="Times New Roman" w:hAnsi="Times New Roman"/>
          <w:szCs w:val="21"/>
        </w:rPr>
        <w:t xml:space="preserve">concentration </w:t>
      </w:r>
      <w:r w:rsidR="000B2FE9" w:rsidRPr="00B54785">
        <w:rPr>
          <w:rFonts w:ascii="Times New Roman" w:hAnsi="Times New Roman"/>
          <w:szCs w:val="21"/>
        </w:rPr>
        <w:t xml:space="preserve">during the lockdown. </w:t>
      </w:r>
      <w:r w:rsidR="00C626A6" w:rsidRPr="00B54785">
        <w:rPr>
          <w:rFonts w:ascii="Times New Roman" w:hAnsi="Times New Roman" w:hint="eastAsia"/>
          <w:szCs w:val="21"/>
        </w:rPr>
        <w:t>Besides</w:t>
      </w:r>
      <w:r w:rsidR="000B2FE9" w:rsidRPr="00B54785">
        <w:rPr>
          <w:rFonts w:ascii="Times New Roman" w:hAnsi="Times New Roman"/>
          <w:szCs w:val="21"/>
        </w:rPr>
        <w:t xml:space="preserve">, </w:t>
      </w:r>
      <w:r w:rsidR="00667A38" w:rsidRPr="00B54785">
        <w:rPr>
          <w:rFonts w:ascii="Times New Roman" w:hAnsi="Times New Roman"/>
          <w:szCs w:val="21"/>
        </w:rPr>
        <w:t>a s</w:t>
      </w:r>
      <w:r w:rsidR="000B2FE9" w:rsidRPr="00B54785">
        <w:rPr>
          <w:rFonts w:ascii="Times New Roman" w:hAnsi="Times New Roman"/>
          <w:szCs w:val="21"/>
        </w:rPr>
        <w:t xml:space="preserve">ignificant </w:t>
      </w:r>
      <w:r w:rsidR="00F42406" w:rsidRPr="00B54785">
        <w:rPr>
          <w:rFonts w:ascii="Times New Roman" w:hAnsi="Times New Roman"/>
          <w:szCs w:val="21"/>
        </w:rPr>
        <w:t>reduction</w:t>
      </w:r>
      <w:r w:rsidR="000B2FE9" w:rsidRPr="00B54785">
        <w:rPr>
          <w:rFonts w:ascii="Times New Roman" w:hAnsi="Times New Roman"/>
          <w:szCs w:val="21"/>
        </w:rPr>
        <w:t xml:space="preserve"> of </w:t>
      </w:r>
      <w:r w:rsidR="00C2730F" w:rsidRPr="00B54785">
        <w:rPr>
          <w:rFonts w:ascii="Times New Roman" w:hAnsi="FZSSK--GBK1-0"/>
          <w:szCs w:val="21"/>
        </w:rPr>
        <w:t>PM</w:t>
      </w:r>
      <w:r w:rsidR="00C2730F" w:rsidRPr="00B54785">
        <w:rPr>
          <w:rFonts w:ascii="Times New Roman" w:hAnsi="FZSSK--GBK1-0"/>
          <w:szCs w:val="21"/>
          <w:vertAlign w:val="subscript"/>
        </w:rPr>
        <w:t>2.5</w:t>
      </w:r>
      <w:r w:rsidR="000B2FE9" w:rsidRPr="00B54785">
        <w:rPr>
          <w:rFonts w:ascii="Times New Roman" w:hAnsi="Times New Roman"/>
          <w:szCs w:val="21"/>
        </w:rPr>
        <w:t xml:space="preserve"> </w:t>
      </w:r>
      <w:r w:rsidR="00F42406" w:rsidRPr="00B54785">
        <w:rPr>
          <w:rFonts w:ascii="Times New Roman" w:hAnsi="Times New Roman"/>
          <w:szCs w:val="21"/>
        </w:rPr>
        <w:t>led to less</w:t>
      </w:r>
      <w:r w:rsidR="000B2FE9" w:rsidRPr="00B54785">
        <w:rPr>
          <w:rFonts w:ascii="Times New Roman" w:hAnsi="Times New Roman"/>
          <w:szCs w:val="21"/>
        </w:rPr>
        <w:t xml:space="preserve"> consumption of ozone precursors, </w:t>
      </w:r>
      <w:r w:rsidR="003D6B82">
        <w:rPr>
          <w:rFonts w:ascii="Times New Roman" w:hAnsi="Times New Roman"/>
          <w:szCs w:val="21"/>
        </w:rPr>
        <w:t xml:space="preserve">leading to </w:t>
      </w:r>
      <w:r w:rsidR="00893B04">
        <w:rPr>
          <w:rFonts w:ascii="Times New Roman" w:hAnsi="Times New Roman"/>
          <w:szCs w:val="21"/>
        </w:rPr>
        <w:t xml:space="preserve">a </w:t>
      </w:r>
      <w:r w:rsidR="003D6B82">
        <w:rPr>
          <w:rFonts w:ascii="Times New Roman" w:hAnsi="Times New Roman"/>
          <w:szCs w:val="21"/>
        </w:rPr>
        <w:t>more significant ozone increase</w:t>
      </w:r>
      <w:r w:rsidR="00CD0005" w:rsidRPr="00B54785">
        <w:rPr>
          <w:rFonts w:ascii="Times New Roman" w:hAnsi="Times New Roman"/>
          <w:szCs w:val="21"/>
        </w:rPr>
        <w:t xml:space="preserve"> </w:t>
      </w:r>
      <w:r w:rsidR="00CD0005" w:rsidRPr="00B54785">
        <w:rPr>
          <w:rFonts w:ascii="Times New Roman" w:eastAsia="等线" w:hAnsi="Times New Roman"/>
          <w:szCs w:val="21"/>
        </w:rPr>
        <w:fldChar w:fldCharType="begin"/>
      </w:r>
      <w:r w:rsidR="00CD0005" w:rsidRPr="00B54785">
        <w:rPr>
          <w:rFonts w:ascii="Times New Roman" w:eastAsia="等线" w:hAnsi="Times New Roman"/>
          <w:szCs w:val="21"/>
        </w:rPr>
        <w:instrText xml:space="preserve"> ADDIN ZOTERO_ITEM CSL_CITATION {"citationID":"Si7ZM0hY","properties":{"formattedCitation":"(Ke et al., 2019)","plainCitation":"(Ke et al., 2019)","noteIndex":0},"citationItems":[{"id":175,"uris":["http://zotero.org/users/local/Q7vN0apP/items/L5PX2URL"],"uri":["http://zotero.org/users/local/Q7vN0apP/items/L5PX2URL"],"itemData":{"id":175,"type":"article-journal","container-title":"Proceedings of the National Academy of Sciences","DOI":"10.1073/pnas.1812168116","journalAbbreviation":"Proceedings of the National Academy of Sciences","title":"Anthropogenic drivers of 2013-2017 trends in summer surface ozone in China","volume":"116","author":[{"family":"Ke","given":"Li"},{"family":"Jacob","given":"Daniel"},{"family":"Liao","given":"Hong"},{"family":"Shen","given":"Lu"},{"family":"Zhang","given":"Qiang"},{"family":"Bates","given":"Kelvin"}],"issued":{"date-parts":[["2019"]]}}}],"schema":"https://github.com/citation-style-language/schema/raw/master/csl-citation.json"} </w:instrText>
      </w:r>
      <w:r w:rsidR="00CD0005" w:rsidRPr="00B54785">
        <w:rPr>
          <w:rFonts w:ascii="Times New Roman" w:eastAsia="等线" w:hAnsi="Times New Roman"/>
          <w:szCs w:val="21"/>
        </w:rPr>
        <w:fldChar w:fldCharType="separate"/>
      </w:r>
      <w:r w:rsidR="0068425B" w:rsidRPr="00B54785">
        <w:rPr>
          <w:rFonts w:ascii="Times New Roman" w:hAnsi="Times New Roman"/>
        </w:rPr>
        <w:t>(Ke et al., 2019)</w:t>
      </w:r>
      <w:r w:rsidR="00CD0005" w:rsidRPr="00B54785">
        <w:rPr>
          <w:rFonts w:ascii="Times New Roman" w:eastAsia="等线" w:hAnsi="Times New Roman"/>
          <w:szCs w:val="21"/>
        </w:rPr>
        <w:fldChar w:fldCharType="end"/>
      </w:r>
      <w:r w:rsidR="000B2FE9" w:rsidRPr="00B54785">
        <w:rPr>
          <w:rFonts w:ascii="Times New Roman" w:hAnsi="Times New Roman"/>
          <w:szCs w:val="21"/>
        </w:rPr>
        <w:t>.</w:t>
      </w:r>
      <w:r w:rsidR="00F42406" w:rsidRPr="00B54785">
        <w:rPr>
          <w:rFonts w:ascii="Times New Roman" w:hAnsi="Times New Roman"/>
          <w:szCs w:val="21"/>
        </w:rPr>
        <w:t xml:space="preserve"> In contrast, t</w:t>
      </w:r>
      <w:r w:rsidR="000B2FE9" w:rsidRPr="00B54785">
        <w:rPr>
          <w:rFonts w:ascii="Times New Roman" w:hAnsi="Times New Roman"/>
          <w:szCs w:val="21"/>
        </w:rPr>
        <w:t xml:space="preserve">he </w:t>
      </w:r>
      <w:r w:rsidR="00C2730F" w:rsidRPr="00B54785">
        <w:rPr>
          <w:rFonts w:ascii="Times New Roman" w:hAnsi="FZSSK--GBK1-0"/>
          <w:szCs w:val="21"/>
        </w:rPr>
        <w:t>PM</w:t>
      </w:r>
      <w:r w:rsidR="00C2730F" w:rsidRPr="00B54785">
        <w:rPr>
          <w:rFonts w:ascii="Times New Roman" w:hAnsi="FZSSK--GBK1-0"/>
          <w:szCs w:val="21"/>
          <w:vertAlign w:val="subscript"/>
        </w:rPr>
        <w:t>2.5</w:t>
      </w:r>
      <w:r w:rsidR="000B2FE9" w:rsidRPr="00B54785">
        <w:rPr>
          <w:rFonts w:ascii="Times New Roman" w:hAnsi="Times New Roman"/>
          <w:szCs w:val="21"/>
        </w:rPr>
        <w:t xml:space="preserve"> concentrations of SC and TP were not significantly affected by the lockdown. Although longer sunlight and higher temperature also occurred, </w:t>
      </w:r>
      <w:r w:rsidRPr="00B54785">
        <w:rPr>
          <w:rFonts w:ascii="Times New Roman" w:hAnsi="Times New Roman"/>
          <w:kern w:val="0"/>
          <w:szCs w:val="21"/>
        </w:rPr>
        <w:t>O</w:t>
      </w:r>
      <w:r w:rsidRPr="00B54785">
        <w:rPr>
          <w:rFonts w:ascii="Times New Roman" w:hAnsi="Times New Roman"/>
          <w:kern w:val="0"/>
          <w:szCs w:val="21"/>
          <w:vertAlign w:val="subscript"/>
        </w:rPr>
        <w:t>3</w:t>
      </w:r>
      <w:r w:rsidR="000B2FE9" w:rsidRPr="00B54785">
        <w:rPr>
          <w:rFonts w:ascii="Times New Roman" w:hAnsi="Times New Roman"/>
          <w:szCs w:val="21"/>
        </w:rPr>
        <w:t xml:space="preserve"> in </w:t>
      </w:r>
      <w:r w:rsidR="00667A38" w:rsidRPr="00B54785">
        <w:rPr>
          <w:rFonts w:ascii="Times New Roman" w:hAnsi="Times New Roman"/>
          <w:szCs w:val="21"/>
        </w:rPr>
        <w:t xml:space="preserve">the </w:t>
      </w:r>
      <w:r w:rsidR="000B2FE9" w:rsidRPr="00B54785">
        <w:rPr>
          <w:rFonts w:ascii="Times New Roman" w:hAnsi="Times New Roman"/>
          <w:szCs w:val="21"/>
        </w:rPr>
        <w:t xml:space="preserve">southern coast (SC) and Tibet </w:t>
      </w:r>
      <w:r w:rsidR="00D9734D" w:rsidRPr="00B54785">
        <w:rPr>
          <w:rFonts w:ascii="Times New Roman" w:hAnsi="Times New Roman"/>
          <w:szCs w:val="21"/>
        </w:rPr>
        <w:t xml:space="preserve">Plateau </w:t>
      </w:r>
      <w:r w:rsidR="000B2FE9" w:rsidRPr="00B54785">
        <w:rPr>
          <w:rFonts w:ascii="Times New Roman" w:hAnsi="Times New Roman"/>
          <w:szCs w:val="21"/>
        </w:rPr>
        <w:t xml:space="preserve">(TP) experienced </w:t>
      </w:r>
      <w:r w:rsidR="00F42406" w:rsidRPr="00B54785">
        <w:rPr>
          <w:rFonts w:ascii="Times New Roman" w:hAnsi="Times New Roman"/>
          <w:szCs w:val="21"/>
        </w:rPr>
        <w:t>relatively little</w:t>
      </w:r>
      <w:r w:rsidR="000B2FE9" w:rsidRPr="00B54785">
        <w:rPr>
          <w:rFonts w:ascii="Times New Roman" w:hAnsi="Times New Roman"/>
          <w:szCs w:val="21"/>
        </w:rPr>
        <w:t xml:space="preserve"> increases (23.2% in SC and 25.5% in TP).</w:t>
      </w:r>
    </w:p>
    <w:p w14:paraId="7A53F23A" w14:textId="77777777" w:rsidR="008B5B4B" w:rsidRPr="00B54785" w:rsidRDefault="008B5B4B" w:rsidP="000B2FE9">
      <w:pPr>
        <w:spacing w:line="360" w:lineRule="auto"/>
        <w:rPr>
          <w:rFonts w:ascii="Times New Roman" w:hAnsi="Times New Roman"/>
          <w:b/>
          <w:szCs w:val="21"/>
        </w:rPr>
      </w:pPr>
      <w:r w:rsidRPr="00B54785">
        <w:rPr>
          <w:rFonts w:ascii="Times New Roman" w:hAnsi="Times New Roman"/>
          <w:b/>
          <w:szCs w:val="21"/>
        </w:rPr>
        <w:t>3.</w:t>
      </w:r>
      <w:r w:rsidR="002436F7" w:rsidRPr="00B54785">
        <w:rPr>
          <w:rFonts w:ascii="Times New Roman" w:hAnsi="Times New Roman"/>
          <w:b/>
          <w:szCs w:val="21"/>
        </w:rPr>
        <w:t>3</w:t>
      </w:r>
      <w:r w:rsidR="0030716A" w:rsidRPr="00B54785">
        <w:rPr>
          <w:rFonts w:ascii="Times New Roman" w:hAnsi="Times New Roman"/>
          <w:b/>
          <w:szCs w:val="21"/>
        </w:rPr>
        <w:t>.</w:t>
      </w:r>
      <w:r w:rsidR="00CE16FF" w:rsidRPr="00B54785">
        <w:rPr>
          <w:rFonts w:ascii="Times New Roman" w:hAnsi="Times New Roman" w:hint="eastAsia"/>
          <w:b/>
          <w:szCs w:val="21"/>
        </w:rPr>
        <w:t xml:space="preserve"> </w:t>
      </w:r>
      <w:r w:rsidR="000B2FE9" w:rsidRPr="00B54785">
        <w:rPr>
          <w:rFonts w:ascii="Times New Roman" w:hAnsi="Times New Roman"/>
          <w:b/>
          <w:szCs w:val="21"/>
        </w:rPr>
        <w:t xml:space="preserve">Diurnal variation of </w:t>
      </w:r>
      <w:r w:rsidR="00D9734D" w:rsidRPr="00B54785">
        <w:rPr>
          <w:rFonts w:ascii="Times New Roman" w:hAnsi="Times New Roman"/>
          <w:b/>
          <w:szCs w:val="21"/>
        </w:rPr>
        <w:t xml:space="preserve">air </w:t>
      </w:r>
      <w:r w:rsidR="000B2FE9" w:rsidRPr="00B54785">
        <w:rPr>
          <w:rFonts w:ascii="Times New Roman" w:hAnsi="Times New Roman"/>
          <w:b/>
          <w:szCs w:val="21"/>
        </w:rPr>
        <w:t>pollutants</w:t>
      </w:r>
    </w:p>
    <w:p w14:paraId="01808EFD" w14:textId="4EA2B882" w:rsidR="000B2FE9" w:rsidRPr="00B54785" w:rsidRDefault="000B2FE9" w:rsidP="00F42406">
      <w:pPr>
        <w:spacing w:line="360" w:lineRule="auto"/>
        <w:ind w:firstLineChars="200" w:firstLine="420"/>
        <w:rPr>
          <w:rFonts w:ascii="Times New Roman" w:hAnsi="Times New Roman"/>
          <w:szCs w:val="21"/>
        </w:rPr>
      </w:pPr>
      <w:r w:rsidRPr="00B54785">
        <w:rPr>
          <w:rFonts w:ascii="Times New Roman" w:hAnsi="Times New Roman"/>
          <w:szCs w:val="21"/>
        </w:rPr>
        <w:t xml:space="preserve">The </w:t>
      </w:r>
      <w:r w:rsidR="0055736C" w:rsidRPr="00B54785">
        <w:rPr>
          <w:rFonts w:ascii="Times New Roman" w:hAnsi="Times New Roman"/>
          <w:szCs w:val="21"/>
        </w:rPr>
        <w:t>bimodal</w:t>
      </w:r>
      <w:r w:rsidRPr="00B54785">
        <w:rPr>
          <w:rFonts w:ascii="Times New Roman" w:hAnsi="Times New Roman"/>
          <w:szCs w:val="21"/>
        </w:rPr>
        <w:t xml:space="preserve"> </w:t>
      </w:r>
      <w:r w:rsidR="0055736C" w:rsidRPr="00B54785">
        <w:rPr>
          <w:rFonts w:ascii="Times New Roman" w:hAnsi="Times New Roman"/>
          <w:szCs w:val="21"/>
        </w:rPr>
        <w:t>distribution</w:t>
      </w:r>
      <w:r w:rsidR="004F1B08" w:rsidRPr="00B54785">
        <w:rPr>
          <w:rFonts w:ascii="Times New Roman" w:hAnsi="Times New Roman" w:hint="eastAsia"/>
          <w:szCs w:val="21"/>
        </w:rPr>
        <w:t>s</w:t>
      </w:r>
      <w:r w:rsidR="0055736C" w:rsidRPr="00B54785">
        <w:rPr>
          <w:rFonts w:ascii="Times New Roman" w:hAnsi="Times New Roman"/>
          <w:szCs w:val="21"/>
        </w:rPr>
        <w:t xml:space="preserve"> </w:t>
      </w:r>
      <w:r w:rsidRPr="00B54785">
        <w:rPr>
          <w:rFonts w:ascii="Times New Roman" w:hAnsi="Times New Roman"/>
          <w:szCs w:val="21"/>
        </w:rPr>
        <w:t xml:space="preserve">of </w:t>
      </w:r>
      <w:r w:rsidR="00C2730F" w:rsidRPr="00B54785">
        <w:rPr>
          <w:rFonts w:ascii="Times New Roman" w:hAnsi="FZSSK--GBK1-0"/>
          <w:szCs w:val="21"/>
        </w:rPr>
        <w:t>PM</w:t>
      </w:r>
      <w:r w:rsidR="00C2730F" w:rsidRPr="00B54785">
        <w:rPr>
          <w:rFonts w:ascii="Times New Roman" w:hAnsi="FZSSK--GBK1-0"/>
          <w:szCs w:val="21"/>
          <w:vertAlign w:val="subscript"/>
        </w:rPr>
        <w:t>2.5</w:t>
      </w:r>
      <w:r w:rsidRPr="00B54785">
        <w:rPr>
          <w:rFonts w:ascii="Times New Roman" w:hAnsi="Times New Roman"/>
          <w:szCs w:val="21"/>
        </w:rPr>
        <w:t xml:space="preserve"> and </w:t>
      </w:r>
      <w:r w:rsidR="0030716A" w:rsidRPr="00B54785">
        <w:rPr>
          <w:rFonts w:ascii="Times New Roman" w:hAnsi="Times New Roman"/>
          <w:kern w:val="0"/>
          <w:szCs w:val="21"/>
        </w:rPr>
        <w:t>PM</w:t>
      </w:r>
      <w:r w:rsidR="0030716A" w:rsidRPr="00B54785">
        <w:rPr>
          <w:rFonts w:ascii="Times New Roman" w:hAnsi="Times New Roman"/>
          <w:kern w:val="0"/>
          <w:szCs w:val="21"/>
          <w:vertAlign w:val="subscript"/>
        </w:rPr>
        <w:t>10</w:t>
      </w:r>
      <w:r w:rsidRPr="00B54785">
        <w:rPr>
          <w:rFonts w:ascii="Times New Roman" w:hAnsi="Times New Roman"/>
          <w:szCs w:val="21"/>
        </w:rPr>
        <w:t xml:space="preserve"> were especially evident in NEC and TP (Fig. 5, Fig. S4). </w:t>
      </w:r>
      <w:r w:rsidR="0055736C" w:rsidRPr="00B54785">
        <w:rPr>
          <w:rFonts w:ascii="Times New Roman" w:hAnsi="Times New Roman"/>
          <w:szCs w:val="21"/>
        </w:rPr>
        <w:t>Once the lockdown started</w:t>
      </w:r>
      <w:r w:rsidRPr="00B54785">
        <w:rPr>
          <w:rFonts w:ascii="Times New Roman" w:hAnsi="Times New Roman"/>
          <w:szCs w:val="21"/>
        </w:rPr>
        <w:t>, the diurnal variation flatten</w:t>
      </w:r>
      <w:r w:rsidR="00D9734D" w:rsidRPr="00B54785">
        <w:rPr>
          <w:rFonts w:ascii="Times New Roman" w:hAnsi="Times New Roman"/>
          <w:szCs w:val="21"/>
        </w:rPr>
        <w:t>ed</w:t>
      </w:r>
      <w:r w:rsidRPr="00B54785">
        <w:rPr>
          <w:rFonts w:ascii="Times New Roman" w:hAnsi="Times New Roman"/>
          <w:szCs w:val="21"/>
        </w:rPr>
        <w:t xml:space="preserve"> out. The decrease in diurnal variability </w:t>
      </w:r>
      <w:r w:rsidR="00D9734D" w:rsidRPr="00B54785">
        <w:rPr>
          <w:rFonts w:ascii="Times New Roman" w:hAnsi="Times New Roman"/>
          <w:szCs w:val="21"/>
        </w:rPr>
        <w:t>was</w:t>
      </w:r>
      <w:r w:rsidRPr="00B54785">
        <w:rPr>
          <w:rFonts w:ascii="Times New Roman" w:hAnsi="Times New Roman"/>
          <w:szCs w:val="21"/>
        </w:rPr>
        <w:t xml:space="preserve"> most pronounced in NEC, where the diurnal range of </w:t>
      </w:r>
      <w:r w:rsidR="00C2730F" w:rsidRPr="00B54785">
        <w:rPr>
          <w:rFonts w:ascii="Times New Roman" w:hAnsi="FZSSK--GBK1-0"/>
          <w:szCs w:val="21"/>
        </w:rPr>
        <w:t>PM</w:t>
      </w:r>
      <w:r w:rsidR="00C2730F" w:rsidRPr="00B54785">
        <w:rPr>
          <w:rFonts w:ascii="Times New Roman" w:hAnsi="FZSSK--GBK1-0"/>
          <w:szCs w:val="21"/>
          <w:vertAlign w:val="subscript"/>
        </w:rPr>
        <w:t>2.5</w:t>
      </w:r>
      <w:r w:rsidRPr="00B54785">
        <w:rPr>
          <w:rFonts w:ascii="Times New Roman" w:hAnsi="Times New Roman"/>
          <w:szCs w:val="21"/>
        </w:rPr>
        <w:t xml:space="preserve"> dropped from 30.7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w:t>
      </w:r>
      <w:r w:rsidR="00A95980" w:rsidRPr="00B54785">
        <w:rPr>
          <w:rFonts w:ascii="Times New Roman" w:hAnsi="Times New Roman"/>
          <w:szCs w:val="21"/>
        </w:rPr>
        <w:t>Pre-lockdown</w:t>
      </w:r>
      <w:r w:rsidRPr="00B54785">
        <w:rPr>
          <w:rFonts w:ascii="Times New Roman" w:hAnsi="Times New Roman"/>
          <w:szCs w:val="21"/>
        </w:rPr>
        <w:t xml:space="preserve">) to 12.8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(Level 2), and that of </w:t>
      </w:r>
      <w:r w:rsidR="0030716A" w:rsidRPr="00B54785">
        <w:rPr>
          <w:rFonts w:ascii="Times New Roman" w:hAnsi="Times New Roman"/>
          <w:kern w:val="0"/>
          <w:szCs w:val="21"/>
        </w:rPr>
        <w:t>PM</w:t>
      </w:r>
      <w:r w:rsidR="0030716A" w:rsidRPr="00B54785">
        <w:rPr>
          <w:rFonts w:ascii="Times New Roman" w:hAnsi="Times New Roman"/>
          <w:kern w:val="0"/>
          <w:szCs w:val="21"/>
          <w:vertAlign w:val="subscript"/>
        </w:rPr>
        <w:t>10</w:t>
      </w:r>
      <w:r w:rsidRPr="00B54785">
        <w:rPr>
          <w:rFonts w:ascii="Times New Roman" w:hAnsi="Times New Roman"/>
          <w:szCs w:val="21"/>
        </w:rPr>
        <w:t xml:space="preserve"> dropped from 35.9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w:t>
      </w:r>
      <w:r w:rsidR="00A95980" w:rsidRPr="00B54785">
        <w:rPr>
          <w:rFonts w:ascii="Times New Roman" w:hAnsi="Times New Roman"/>
          <w:szCs w:val="21"/>
        </w:rPr>
        <w:t>Pre-lockdown</w:t>
      </w:r>
      <w:r w:rsidRPr="00B54785">
        <w:rPr>
          <w:rFonts w:ascii="Times New Roman" w:hAnsi="Times New Roman"/>
          <w:szCs w:val="21"/>
        </w:rPr>
        <w:t xml:space="preserve">) to 14.6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(Level 2). </w:t>
      </w:r>
      <w:r w:rsidR="0055736C" w:rsidRPr="00B54785">
        <w:rPr>
          <w:rFonts w:ascii="Times New Roman" w:hAnsi="Times New Roman"/>
          <w:szCs w:val="21"/>
        </w:rPr>
        <w:t xml:space="preserve">In Level 3, </w:t>
      </w:r>
      <w:r w:rsidR="00D55672" w:rsidRPr="00B54785">
        <w:rPr>
          <w:rFonts w:ascii="Times New Roman" w:hAnsi="Times New Roman"/>
          <w:szCs w:val="21"/>
        </w:rPr>
        <w:t xml:space="preserve">the </w:t>
      </w:r>
      <w:r w:rsidR="0055736C" w:rsidRPr="00B54785">
        <w:rPr>
          <w:rFonts w:ascii="Times New Roman" w:hAnsi="Times New Roman"/>
          <w:szCs w:val="21"/>
        </w:rPr>
        <w:t>d</w:t>
      </w:r>
      <w:r w:rsidRPr="00B54785">
        <w:rPr>
          <w:rFonts w:ascii="Times New Roman" w:hAnsi="Times New Roman"/>
          <w:szCs w:val="21"/>
        </w:rPr>
        <w:t>iurnal range of NEC increased significantly</w:t>
      </w:r>
      <w:r w:rsidR="003D6B82">
        <w:rPr>
          <w:rFonts w:ascii="Times New Roman" w:hAnsi="Times New Roman"/>
          <w:szCs w:val="21"/>
        </w:rPr>
        <w:t xml:space="preserve"> </w:t>
      </w:r>
      <w:r w:rsidRPr="00B54785">
        <w:rPr>
          <w:rFonts w:ascii="Times New Roman" w:hAnsi="Times New Roman"/>
          <w:szCs w:val="21"/>
        </w:rPr>
        <w:t>to 52.3</w:t>
      </w:r>
      <w:r w:rsidR="001E1A9F"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3D6B82">
        <w:rPr>
          <w:rFonts w:ascii="Times New Roman" w:hAnsi="Times New Roman"/>
          <w:szCs w:val="21"/>
        </w:rPr>
        <w:t xml:space="preserve"> (PM</w:t>
      </w:r>
      <w:r w:rsidR="003D6B82">
        <w:rPr>
          <w:rFonts w:ascii="Times New Roman" w:hAnsi="Times New Roman"/>
          <w:szCs w:val="21"/>
          <w:vertAlign w:val="subscript"/>
        </w:rPr>
        <w:t>2.5</w:t>
      </w:r>
      <w:r w:rsidR="003D6B82">
        <w:rPr>
          <w:rFonts w:ascii="Times New Roman" w:hAnsi="Times New Roman"/>
          <w:szCs w:val="21"/>
        </w:rPr>
        <w:t xml:space="preserve">) </w:t>
      </w:r>
      <w:r w:rsidRPr="00B54785">
        <w:rPr>
          <w:rFonts w:ascii="Times New Roman" w:hAnsi="Times New Roman"/>
          <w:szCs w:val="21"/>
        </w:rPr>
        <w:t xml:space="preserve">and 56.7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3D6B82">
        <w:rPr>
          <w:rFonts w:ascii="Times New Roman" w:hAnsi="Times New Roman"/>
          <w:szCs w:val="21"/>
        </w:rPr>
        <w:t xml:space="preserve"> (</w:t>
      </w:r>
      <w:r w:rsidR="003D6B82" w:rsidRPr="00B54785">
        <w:rPr>
          <w:rFonts w:ascii="Times New Roman" w:hAnsi="Times New Roman"/>
          <w:kern w:val="0"/>
          <w:szCs w:val="21"/>
        </w:rPr>
        <w:t>PM</w:t>
      </w:r>
      <w:r w:rsidR="003D6B82" w:rsidRPr="00B54785">
        <w:rPr>
          <w:rFonts w:ascii="Times New Roman" w:hAnsi="Times New Roman"/>
          <w:kern w:val="0"/>
          <w:szCs w:val="21"/>
          <w:vertAlign w:val="subscript"/>
        </w:rPr>
        <w:t>10</w:t>
      </w:r>
      <w:r w:rsidR="003D6B82">
        <w:rPr>
          <w:rFonts w:ascii="Times New Roman" w:hAnsi="Times New Roman"/>
          <w:kern w:val="0"/>
          <w:szCs w:val="21"/>
        </w:rPr>
        <w:t>).</w:t>
      </w:r>
      <w:r w:rsidRPr="00B54785">
        <w:rPr>
          <w:rFonts w:ascii="Times New Roman" w:hAnsi="Times New Roman"/>
          <w:szCs w:val="21"/>
        </w:rPr>
        <w:t xml:space="preserve"> </w:t>
      </w:r>
      <w:r w:rsidR="0055736C" w:rsidRPr="00B54785">
        <w:rPr>
          <w:rFonts w:ascii="Times New Roman" w:hAnsi="Times New Roman"/>
          <w:szCs w:val="21"/>
        </w:rPr>
        <w:t>However</w:t>
      </w:r>
      <w:r w:rsidRPr="00B54785">
        <w:rPr>
          <w:rFonts w:ascii="Times New Roman" w:hAnsi="Times New Roman"/>
          <w:szCs w:val="21"/>
        </w:rPr>
        <w:t>, NCP, which also had relatively high concentrations, maintained a low diurnal variation throughout the four stages</w:t>
      </w:r>
      <w:r w:rsidR="0055736C" w:rsidRPr="00B54785">
        <w:rPr>
          <w:rFonts w:ascii="Times New Roman" w:hAnsi="Times New Roman"/>
          <w:szCs w:val="21"/>
        </w:rPr>
        <w:t xml:space="preserve">. The diurnal ranges </w:t>
      </w:r>
      <w:r w:rsidR="00D9734D" w:rsidRPr="00B54785">
        <w:rPr>
          <w:rFonts w:ascii="Times New Roman" w:hAnsi="Times New Roman"/>
          <w:szCs w:val="21"/>
        </w:rPr>
        <w:t xml:space="preserve">of NCP </w:t>
      </w:r>
      <w:r w:rsidR="003D6B82">
        <w:rPr>
          <w:rFonts w:ascii="Times New Roman" w:hAnsi="Times New Roman"/>
          <w:szCs w:val="21"/>
        </w:rPr>
        <w:t xml:space="preserve">merely reached </w:t>
      </w:r>
      <w:r w:rsidRPr="00B54785">
        <w:rPr>
          <w:rFonts w:ascii="Times New Roman" w:hAnsi="Times New Roman"/>
          <w:szCs w:val="21"/>
        </w:rPr>
        <w:t xml:space="preserve">11.5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w:t>
      </w:r>
      <w:r w:rsidR="00C2730F" w:rsidRPr="00B54785">
        <w:rPr>
          <w:rFonts w:ascii="Times New Roman" w:hAnsi="FZSSK--GBK1-0"/>
          <w:szCs w:val="21"/>
        </w:rPr>
        <w:t>PM</w:t>
      </w:r>
      <w:r w:rsidR="00C2730F" w:rsidRPr="00B54785">
        <w:rPr>
          <w:rFonts w:ascii="Times New Roman" w:hAnsi="FZSSK--GBK1-0"/>
          <w:szCs w:val="21"/>
          <w:vertAlign w:val="subscript"/>
        </w:rPr>
        <w:t>2.5</w:t>
      </w:r>
      <w:r w:rsidRPr="00B54785">
        <w:rPr>
          <w:rFonts w:ascii="Times New Roman" w:hAnsi="Times New Roman"/>
          <w:szCs w:val="21"/>
        </w:rPr>
        <w:t xml:space="preserve">) and 13.7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w:t>
      </w:r>
      <w:r w:rsidR="0030716A" w:rsidRPr="00B54785">
        <w:rPr>
          <w:rFonts w:ascii="Times New Roman" w:hAnsi="Times New Roman"/>
          <w:kern w:val="0"/>
          <w:szCs w:val="21"/>
        </w:rPr>
        <w:t>PM</w:t>
      </w:r>
      <w:r w:rsidR="0030716A" w:rsidRPr="00B54785">
        <w:rPr>
          <w:rFonts w:ascii="Times New Roman" w:hAnsi="Times New Roman"/>
          <w:kern w:val="0"/>
          <w:szCs w:val="21"/>
          <w:vertAlign w:val="subscript"/>
        </w:rPr>
        <w:t>10</w:t>
      </w:r>
      <w:r w:rsidRPr="00B54785">
        <w:rPr>
          <w:rFonts w:ascii="Times New Roman" w:hAnsi="Times New Roman"/>
          <w:szCs w:val="21"/>
        </w:rPr>
        <w:t xml:space="preserve">). </w:t>
      </w:r>
      <w:r w:rsidR="003D6B82">
        <w:rPr>
          <w:rFonts w:ascii="Times New Roman" w:hAnsi="Times New Roman"/>
          <w:szCs w:val="21"/>
        </w:rPr>
        <w:t>T</w:t>
      </w:r>
      <w:r w:rsidR="006F6E89" w:rsidRPr="00B54785">
        <w:rPr>
          <w:rFonts w:ascii="Times New Roman" w:hAnsi="Times New Roman"/>
          <w:szCs w:val="21"/>
        </w:rPr>
        <w:t xml:space="preserve">he </w:t>
      </w:r>
      <w:r w:rsidRPr="00B54785">
        <w:rPr>
          <w:rFonts w:ascii="Times New Roman" w:hAnsi="Times New Roman"/>
          <w:szCs w:val="21"/>
        </w:rPr>
        <w:t xml:space="preserve">suppression of diurnal variation </w:t>
      </w:r>
      <w:r w:rsidR="00D9734D" w:rsidRPr="00B54785">
        <w:rPr>
          <w:rFonts w:ascii="Times New Roman" w:hAnsi="Times New Roman"/>
          <w:szCs w:val="21"/>
        </w:rPr>
        <w:t>wa</w:t>
      </w:r>
      <w:r w:rsidRPr="00B54785">
        <w:rPr>
          <w:rFonts w:ascii="Times New Roman" w:hAnsi="Times New Roman"/>
          <w:szCs w:val="21"/>
        </w:rPr>
        <w:t xml:space="preserve">s evident </w:t>
      </w:r>
      <w:r w:rsidRPr="00B54785">
        <w:rPr>
          <w:rFonts w:ascii="Times New Roman" w:hAnsi="Times New Roman"/>
          <w:szCs w:val="21"/>
        </w:rPr>
        <w:lastRenderedPageBreak/>
        <w:t xml:space="preserve">in </w:t>
      </w:r>
      <w:r w:rsidR="009353B5">
        <w:rPr>
          <w:rFonts w:ascii="Times New Roman" w:hAnsi="Times New Roman"/>
          <w:szCs w:val="21"/>
        </w:rPr>
        <w:t xml:space="preserve">the cold temperate zone (NEC), mainly because of the work resumption and low temperature. </w:t>
      </w:r>
      <w:proofErr w:type="gramStart"/>
      <w:r w:rsidR="009353B5">
        <w:rPr>
          <w:rFonts w:ascii="Times New Roman" w:hAnsi="Times New Roman"/>
          <w:szCs w:val="21"/>
        </w:rPr>
        <w:t>However</w:t>
      </w:r>
      <w:proofErr w:type="gramEnd"/>
      <w:r w:rsidR="00993899">
        <w:rPr>
          <w:rFonts w:ascii="Times New Roman" w:hAnsi="Times New Roman"/>
          <w:szCs w:val="21"/>
        </w:rPr>
        <w:t xml:space="preserve"> in TP</w:t>
      </w:r>
      <w:r w:rsidR="009353B5">
        <w:rPr>
          <w:rFonts w:ascii="Times New Roman" w:hAnsi="Times New Roman"/>
          <w:szCs w:val="21"/>
        </w:rPr>
        <w:t xml:space="preserve">, diurnal </w:t>
      </w:r>
      <w:r w:rsidR="00993899">
        <w:rPr>
          <w:rFonts w:ascii="Times New Roman" w:hAnsi="Times New Roman"/>
          <w:szCs w:val="21"/>
        </w:rPr>
        <w:t>range</w:t>
      </w:r>
      <w:r w:rsidR="009353B5">
        <w:rPr>
          <w:rFonts w:ascii="Times New Roman" w:hAnsi="Times New Roman"/>
          <w:szCs w:val="21"/>
        </w:rPr>
        <w:t xml:space="preserve"> was not inhibited in Level 1 and Level 2, and was even the lowe</w:t>
      </w:r>
      <w:r w:rsidR="00993899">
        <w:rPr>
          <w:rFonts w:ascii="Times New Roman" w:hAnsi="Times New Roman"/>
          <w:szCs w:val="21"/>
        </w:rPr>
        <w:t>r</w:t>
      </w:r>
      <w:r w:rsidR="009353B5">
        <w:rPr>
          <w:rFonts w:ascii="Times New Roman" w:hAnsi="Times New Roman"/>
          <w:szCs w:val="21"/>
        </w:rPr>
        <w:t xml:space="preserve"> in Level </w:t>
      </w:r>
      <w:r w:rsidR="00993899">
        <w:rPr>
          <w:rFonts w:ascii="Times New Roman" w:hAnsi="Times New Roman"/>
          <w:szCs w:val="21"/>
        </w:rPr>
        <w:t xml:space="preserve">3 </w:t>
      </w:r>
      <w:r w:rsidR="009353B5">
        <w:rPr>
          <w:rFonts w:ascii="Times New Roman" w:hAnsi="Times New Roman"/>
          <w:szCs w:val="21"/>
        </w:rPr>
        <w:t>due to improved dispersion condition (higher temperature</w:t>
      </w:r>
      <w:r w:rsidR="00A00BDF">
        <w:rPr>
          <w:rFonts w:ascii="Times New Roman" w:hAnsi="Times New Roman"/>
          <w:szCs w:val="21"/>
        </w:rPr>
        <w:t xml:space="preserve">) and </w:t>
      </w:r>
      <w:r w:rsidR="00CB78A9">
        <w:rPr>
          <w:rFonts w:ascii="Times New Roman" w:hAnsi="Times New Roman"/>
          <w:szCs w:val="21"/>
        </w:rPr>
        <w:t>inactive human activity</w:t>
      </w:r>
      <w:r w:rsidR="00A00BDF">
        <w:rPr>
          <w:rFonts w:ascii="Times New Roman" w:hAnsi="Times New Roman"/>
          <w:szCs w:val="21"/>
        </w:rPr>
        <w:t xml:space="preserve"> (</w:t>
      </w:r>
      <w:r w:rsidR="00A00BDF" w:rsidRPr="00A00BDF">
        <w:rPr>
          <w:rFonts w:ascii="Times New Roman" w:eastAsia="等线" w:hAnsi="Times New Roman"/>
          <w:kern w:val="0"/>
          <w:szCs w:val="21"/>
        </w:rPr>
        <w:t>28.</w:t>
      </w:r>
      <w:r w:rsidR="00A00BDF">
        <w:rPr>
          <w:rFonts w:ascii="Times New Roman" w:eastAsia="等线" w:hAnsi="Times New Roman"/>
          <w:kern w:val="0"/>
          <w:szCs w:val="21"/>
        </w:rPr>
        <w:t>4</w:t>
      </w:r>
      <w:r w:rsidR="00A00BDF" w:rsidRPr="00A00BDF">
        <w:rPr>
          <w:rFonts w:ascii="Times New Roman" w:eastAsia="等线" w:hAnsi="Times New Roman"/>
          <w:kern w:val="0"/>
          <w:szCs w:val="21"/>
        </w:rPr>
        <w:t xml:space="preserve"> </w:t>
      </w:r>
      <w:r w:rsidR="00A00BDF">
        <w:rPr>
          <w:rFonts w:ascii="Times New Roman" w:eastAsia="等线" w:hAnsi="Times New Roman" w:hint="eastAsia"/>
          <w:kern w:val="0"/>
          <w:szCs w:val="21"/>
        </w:rPr>
        <w:t>b</w:t>
      </w:r>
      <w:r w:rsidR="00A00BDF">
        <w:rPr>
          <w:rFonts w:ascii="Times New Roman" w:eastAsia="等线" w:hAnsi="Times New Roman"/>
          <w:kern w:val="0"/>
          <w:szCs w:val="21"/>
        </w:rPr>
        <w:t>illion).</w:t>
      </w:r>
    </w:p>
    <w:p w14:paraId="3BFA3363" w14:textId="3328EB4D" w:rsidR="000B2FE9" w:rsidRPr="00B54785" w:rsidRDefault="000B2FE9" w:rsidP="00F42406">
      <w:pPr>
        <w:spacing w:line="360" w:lineRule="auto"/>
        <w:ind w:firstLineChars="200" w:firstLine="420"/>
        <w:rPr>
          <w:rFonts w:ascii="Times New Roman" w:hAnsi="Times New Roman"/>
          <w:szCs w:val="21"/>
        </w:rPr>
      </w:pPr>
      <w:r w:rsidRPr="00B54785">
        <w:rPr>
          <w:rFonts w:ascii="Times New Roman" w:hAnsi="Times New Roman"/>
          <w:szCs w:val="21"/>
        </w:rPr>
        <w:t xml:space="preserve">Diurnal variations in </w:t>
      </w:r>
      <w:r w:rsidR="0030716A" w:rsidRPr="00B54785">
        <w:rPr>
          <w:rFonts w:ascii="Times New Roman" w:hAnsi="Times New Roman"/>
          <w:kern w:val="0"/>
          <w:szCs w:val="21"/>
        </w:rPr>
        <w:t>SO</w:t>
      </w:r>
      <w:r w:rsidR="0030716A" w:rsidRPr="00B54785">
        <w:rPr>
          <w:rFonts w:ascii="Times New Roman" w:hAnsi="Times New Roman"/>
          <w:kern w:val="0"/>
          <w:szCs w:val="21"/>
          <w:vertAlign w:val="subscript"/>
        </w:rPr>
        <w:t>2</w:t>
      </w:r>
      <w:r w:rsidRPr="00B54785">
        <w:rPr>
          <w:rFonts w:ascii="Times New Roman" w:hAnsi="Times New Roman"/>
          <w:szCs w:val="21"/>
        </w:rPr>
        <w:t xml:space="preserve"> and CO were pronounced </w:t>
      </w:r>
      <w:r w:rsidR="009F252E">
        <w:rPr>
          <w:rFonts w:ascii="Times New Roman" w:hAnsi="Times New Roman"/>
          <w:szCs w:val="21"/>
        </w:rPr>
        <w:t>in</w:t>
      </w:r>
      <w:r w:rsidRPr="00B54785">
        <w:rPr>
          <w:rFonts w:ascii="Times New Roman" w:hAnsi="Times New Roman"/>
          <w:szCs w:val="21"/>
        </w:rPr>
        <w:t xml:space="preserve"> NEC, NW, MG, TP (Fig. S5, Fig. S6). Although the mean concentration decreased in </w:t>
      </w:r>
      <w:r w:rsidR="006F6E89" w:rsidRPr="00B54785">
        <w:rPr>
          <w:rFonts w:ascii="Times New Roman" w:hAnsi="Times New Roman"/>
          <w:szCs w:val="21"/>
        </w:rPr>
        <w:t xml:space="preserve">the </w:t>
      </w:r>
      <w:r w:rsidRPr="00B54785">
        <w:rPr>
          <w:rFonts w:ascii="Times New Roman" w:hAnsi="Times New Roman"/>
          <w:szCs w:val="21"/>
        </w:rPr>
        <w:t xml:space="preserve">lockdown, diurnal </w:t>
      </w:r>
      <w:r w:rsidR="0055736C" w:rsidRPr="00B54785">
        <w:rPr>
          <w:rFonts w:ascii="Times New Roman" w:hAnsi="Times New Roman"/>
          <w:szCs w:val="21"/>
        </w:rPr>
        <w:t>ranges did not change much among stages</w:t>
      </w:r>
      <w:r w:rsidRPr="00B54785">
        <w:rPr>
          <w:rFonts w:ascii="Times New Roman" w:hAnsi="Times New Roman"/>
          <w:szCs w:val="21"/>
        </w:rPr>
        <w:t>. Nevertheless, the pollutant concentration of NEC rose stronger than other regions in Level</w:t>
      </w:r>
      <w:r w:rsidR="006F6E89" w:rsidRPr="00B54785">
        <w:rPr>
          <w:rFonts w:ascii="Times New Roman" w:hAnsi="Times New Roman"/>
          <w:szCs w:val="21"/>
        </w:rPr>
        <w:t xml:space="preserve"> </w:t>
      </w:r>
      <w:r w:rsidRPr="00B54785">
        <w:rPr>
          <w:rFonts w:ascii="Times New Roman" w:hAnsi="Times New Roman"/>
          <w:szCs w:val="21"/>
        </w:rPr>
        <w:t xml:space="preserve">3: </w:t>
      </w:r>
      <w:r w:rsidR="0030716A" w:rsidRPr="00B54785">
        <w:rPr>
          <w:rFonts w:ascii="Times New Roman" w:hAnsi="Times New Roman"/>
          <w:kern w:val="0"/>
          <w:szCs w:val="21"/>
        </w:rPr>
        <w:t>SO</w:t>
      </w:r>
      <w:r w:rsidR="0030716A" w:rsidRPr="00B54785">
        <w:rPr>
          <w:rFonts w:ascii="Times New Roman" w:hAnsi="Times New Roman"/>
          <w:kern w:val="0"/>
          <w:szCs w:val="21"/>
          <w:vertAlign w:val="subscript"/>
        </w:rPr>
        <w:t>2</w:t>
      </w:r>
      <w:r w:rsidRPr="00B54785">
        <w:rPr>
          <w:rFonts w:ascii="Times New Roman" w:hAnsi="Times New Roman"/>
          <w:szCs w:val="21"/>
        </w:rPr>
        <w:t xml:space="preserve"> increased from 6.74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(Level 2) to 9.9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(Level 3); CO increased </w:t>
      </w:r>
      <w:r w:rsidR="00524461" w:rsidRPr="00B54785">
        <w:rPr>
          <w:rFonts w:ascii="Times New Roman" w:hAnsi="Times New Roman"/>
          <w:szCs w:val="21"/>
        </w:rPr>
        <w:t>from 0.21 mg/</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524461" w:rsidRPr="00B54785">
        <w:rPr>
          <w:rFonts w:ascii="Times New Roman" w:hAnsi="Times New Roman"/>
          <w:szCs w:val="21"/>
        </w:rPr>
        <w:t xml:space="preserve"> (Level 2) to 0.39 mg/</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00524461" w:rsidRPr="00B54785">
        <w:rPr>
          <w:rFonts w:ascii="Times New Roman" w:hAnsi="Times New Roman"/>
          <w:szCs w:val="21"/>
        </w:rPr>
        <w:t xml:space="preserve"> (Level 3).</w:t>
      </w:r>
    </w:p>
    <w:p w14:paraId="08922EA4" w14:textId="56947449" w:rsidR="000B2FE9" w:rsidRPr="00B54785" w:rsidRDefault="0030716A" w:rsidP="009F252E">
      <w:pPr>
        <w:spacing w:line="360" w:lineRule="auto"/>
        <w:ind w:firstLineChars="200" w:firstLine="420"/>
        <w:rPr>
          <w:rFonts w:ascii="Times New Roman" w:hAnsi="Times New Roman"/>
          <w:szCs w:val="21"/>
        </w:rPr>
      </w:pPr>
      <w:r w:rsidRPr="00B54785">
        <w:rPr>
          <w:rFonts w:ascii="Times New Roman" w:hAnsi="Times New Roman"/>
          <w:kern w:val="0"/>
          <w:szCs w:val="21"/>
        </w:rPr>
        <w:t>NO</w:t>
      </w:r>
      <w:r w:rsidRPr="00B54785">
        <w:rPr>
          <w:rFonts w:ascii="Times New Roman" w:hAnsi="Times New Roman"/>
          <w:kern w:val="0"/>
          <w:szCs w:val="21"/>
          <w:vertAlign w:val="subscript"/>
        </w:rPr>
        <w:t>2</w:t>
      </w:r>
      <w:r w:rsidR="000B2FE9" w:rsidRPr="00B54785">
        <w:rPr>
          <w:rFonts w:ascii="Times New Roman" w:hAnsi="Times New Roman"/>
          <w:szCs w:val="21"/>
        </w:rPr>
        <w:t xml:space="preserve"> showed a double peak distribution. </w:t>
      </w:r>
      <w:r w:rsidR="009F252E" w:rsidRPr="00B54785">
        <w:rPr>
          <w:rFonts w:ascii="Times New Roman" w:hAnsi="Times New Roman"/>
          <w:szCs w:val="21"/>
        </w:rPr>
        <w:t xml:space="preserve">Since </w:t>
      </w:r>
      <w:r w:rsidR="009F252E" w:rsidRPr="00B54785">
        <w:rPr>
          <w:rFonts w:ascii="Times New Roman" w:hAnsi="Times New Roman"/>
          <w:kern w:val="0"/>
          <w:szCs w:val="21"/>
        </w:rPr>
        <w:t>NO</w:t>
      </w:r>
      <w:r w:rsidR="009F252E" w:rsidRPr="00B54785">
        <w:rPr>
          <w:rFonts w:ascii="Times New Roman" w:hAnsi="Times New Roman"/>
          <w:kern w:val="0"/>
          <w:szCs w:val="21"/>
          <w:vertAlign w:val="subscript"/>
        </w:rPr>
        <w:t>2</w:t>
      </w:r>
      <w:r w:rsidR="009F252E" w:rsidRPr="00B54785">
        <w:rPr>
          <w:rFonts w:ascii="Times New Roman" w:hAnsi="Times New Roman"/>
          <w:szCs w:val="21"/>
        </w:rPr>
        <w:t xml:space="preserve"> is easily photolyzed, the trough becomes more noticeable due to longer and stronger sunlight. </w:t>
      </w:r>
      <w:r w:rsidR="000B2FE9" w:rsidRPr="00B54785">
        <w:rPr>
          <w:rFonts w:ascii="Times New Roman" w:hAnsi="Times New Roman"/>
          <w:szCs w:val="21"/>
        </w:rPr>
        <w:t>The diurnal variation was evident in NEC, NW, and TP (Fig.</w:t>
      </w:r>
      <w:r w:rsidR="00686628" w:rsidRPr="00B54785">
        <w:rPr>
          <w:rFonts w:ascii="Times New Roman" w:hAnsi="Times New Roman"/>
          <w:szCs w:val="21"/>
        </w:rPr>
        <w:t xml:space="preserve"> </w:t>
      </w:r>
      <w:r w:rsidR="000B2FE9" w:rsidRPr="00B54785">
        <w:rPr>
          <w:rFonts w:ascii="Times New Roman" w:hAnsi="Times New Roman"/>
          <w:szCs w:val="21"/>
        </w:rPr>
        <w:t xml:space="preserve">S7). </w:t>
      </w:r>
      <w:r w:rsidR="00A00BDF" w:rsidRPr="00B54785">
        <w:rPr>
          <w:rFonts w:ascii="Times New Roman" w:hAnsi="Times New Roman"/>
          <w:szCs w:val="21"/>
        </w:rPr>
        <w:t>For instance, in NW</w:t>
      </w:r>
      <w:r w:rsidR="00893B04">
        <w:rPr>
          <w:rFonts w:ascii="Times New Roman" w:hAnsi="Times New Roman"/>
          <w:szCs w:val="21"/>
        </w:rPr>
        <w:t>,</w:t>
      </w:r>
      <w:r w:rsidR="009F252E" w:rsidRPr="009F252E">
        <w:rPr>
          <w:rFonts w:ascii="Times New Roman" w:hAnsi="Times New Roman"/>
          <w:szCs w:val="21"/>
        </w:rPr>
        <w:t xml:space="preserve"> </w:t>
      </w:r>
      <w:r w:rsidR="009F252E" w:rsidRPr="00B54785">
        <w:rPr>
          <w:rFonts w:ascii="Times New Roman" w:hAnsi="Times New Roman"/>
          <w:szCs w:val="21"/>
        </w:rPr>
        <w:t>the diurnal range</w:t>
      </w:r>
      <w:r w:rsidR="00A00BDF" w:rsidRPr="00B54785">
        <w:rPr>
          <w:rFonts w:ascii="Times New Roman" w:hAnsi="Times New Roman"/>
          <w:szCs w:val="21"/>
        </w:rPr>
        <w:t xml:space="preserve"> grew to 30.2 </w:t>
      </w:r>
      <w:proofErr w:type="spellStart"/>
      <w:r w:rsidR="00A00BDF" w:rsidRPr="00B54785">
        <w:rPr>
          <w:rFonts w:ascii="Times New Roman" w:hAnsi="Times New Roman"/>
          <w:szCs w:val="21"/>
        </w:rPr>
        <w:t>μg</w:t>
      </w:r>
      <w:proofErr w:type="spellEnd"/>
      <w:r w:rsidR="00A00BDF" w:rsidRPr="00B54785">
        <w:rPr>
          <w:rFonts w:ascii="Times New Roman" w:hAnsi="Times New Roman"/>
          <w:szCs w:val="21"/>
        </w:rPr>
        <w:t>/m</w:t>
      </w:r>
      <w:r w:rsidR="00A00BDF" w:rsidRPr="00B54785">
        <w:rPr>
          <w:rFonts w:ascii="Times New Roman" w:hAnsi="Times New Roman"/>
          <w:szCs w:val="21"/>
          <w:vertAlign w:val="superscript"/>
        </w:rPr>
        <w:t>3</w:t>
      </w:r>
      <w:r w:rsidR="00A00BDF" w:rsidRPr="00B54785">
        <w:rPr>
          <w:rFonts w:ascii="Times New Roman" w:hAnsi="Times New Roman"/>
          <w:szCs w:val="21"/>
        </w:rPr>
        <w:t xml:space="preserve"> (Level 3) from 17.0 </w:t>
      </w:r>
      <w:proofErr w:type="spellStart"/>
      <w:r w:rsidR="00A00BDF" w:rsidRPr="00B54785">
        <w:rPr>
          <w:rFonts w:ascii="Times New Roman" w:hAnsi="Times New Roman"/>
          <w:szCs w:val="21"/>
        </w:rPr>
        <w:t>μg</w:t>
      </w:r>
      <w:proofErr w:type="spellEnd"/>
      <w:r w:rsidR="00A00BDF" w:rsidRPr="00B54785">
        <w:rPr>
          <w:rFonts w:ascii="Times New Roman" w:hAnsi="Times New Roman"/>
          <w:szCs w:val="21"/>
        </w:rPr>
        <w:t>/m</w:t>
      </w:r>
      <w:r w:rsidR="00A00BDF" w:rsidRPr="00B54785">
        <w:rPr>
          <w:rFonts w:ascii="Times New Roman" w:hAnsi="Times New Roman"/>
          <w:szCs w:val="21"/>
          <w:vertAlign w:val="superscript"/>
        </w:rPr>
        <w:t>3</w:t>
      </w:r>
      <w:r w:rsidR="00A00BDF" w:rsidRPr="00B54785">
        <w:rPr>
          <w:rFonts w:ascii="Times New Roman" w:hAnsi="Times New Roman"/>
          <w:szCs w:val="21"/>
        </w:rPr>
        <w:t xml:space="preserve"> (Pre-lockdown).</w:t>
      </w:r>
      <w:r w:rsidR="009F252E">
        <w:rPr>
          <w:rFonts w:ascii="Times New Roman" w:hAnsi="Times New Roman"/>
          <w:szCs w:val="21"/>
        </w:rPr>
        <w:t xml:space="preserve"> Diurnal ranges were strongly inhibited to 4-8 </w:t>
      </w:r>
      <w:proofErr w:type="spellStart"/>
      <w:r w:rsidR="009F252E" w:rsidRPr="00B54785">
        <w:rPr>
          <w:rFonts w:ascii="Times New Roman" w:hAnsi="Times New Roman"/>
          <w:szCs w:val="21"/>
        </w:rPr>
        <w:t>μg</w:t>
      </w:r>
      <w:proofErr w:type="spellEnd"/>
      <w:r w:rsidR="009F252E" w:rsidRPr="00B54785">
        <w:rPr>
          <w:rFonts w:ascii="Times New Roman" w:hAnsi="Times New Roman"/>
          <w:szCs w:val="21"/>
        </w:rPr>
        <w:t>/m</w:t>
      </w:r>
      <w:r w:rsidR="009F252E" w:rsidRPr="00B54785">
        <w:rPr>
          <w:rFonts w:ascii="Times New Roman" w:hAnsi="Times New Roman"/>
          <w:szCs w:val="21"/>
          <w:vertAlign w:val="superscript"/>
        </w:rPr>
        <w:t>3</w:t>
      </w:r>
      <w:r w:rsidR="009F252E">
        <w:rPr>
          <w:rFonts w:ascii="Times New Roman" w:hAnsi="Times New Roman"/>
          <w:szCs w:val="21"/>
        </w:rPr>
        <w:t xml:space="preserve"> in the lockdown in regions with high vehicle population</w:t>
      </w:r>
      <w:r w:rsidR="00893B04">
        <w:rPr>
          <w:rFonts w:ascii="Times New Roman" w:hAnsi="Times New Roman"/>
          <w:szCs w:val="21"/>
        </w:rPr>
        <w:t>s</w:t>
      </w:r>
      <w:r w:rsidR="009F252E">
        <w:rPr>
          <w:rFonts w:ascii="Times New Roman" w:hAnsi="Times New Roman"/>
          <w:szCs w:val="21"/>
        </w:rPr>
        <w:t xml:space="preserve"> (NCP, YR, SC).</w:t>
      </w:r>
    </w:p>
    <w:p w14:paraId="6B140811" w14:textId="21588077" w:rsidR="000B2FE9" w:rsidRPr="00B54785" w:rsidRDefault="000B2FE9" w:rsidP="00F42406">
      <w:pPr>
        <w:spacing w:line="360" w:lineRule="auto"/>
        <w:ind w:firstLineChars="200" w:firstLine="420"/>
        <w:rPr>
          <w:rFonts w:ascii="Times New Roman" w:hAnsi="Times New Roman"/>
          <w:szCs w:val="21"/>
        </w:rPr>
      </w:pPr>
      <w:r w:rsidRPr="00B54785">
        <w:rPr>
          <w:rFonts w:ascii="Times New Roman" w:hAnsi="Times New Roman"/>
          <w:szCs w:val="21"/>
        </w:rPr>
        <w:t xml:space="preserve">In NEC, NCP, YR, SC, and CS, the diurnal range of </w:t>
      </w:r>
      <w:r w:rsidR="0030716A" w:rsidRPr="00B54785">
        <w:rPr>
          <w:rFonts w:ascii="Times New Roman" w:hAnsi="Times New Roman"/>
          <w:kern w:val="0"/>
          <w:szCs w:val="21"/>
        </w:rPr>
        <w:t>O</w:t>
      </w:r>
      <w:r w:rsidR="0030716A" w:rsidRPr="00B54785">
        <w:rPr>
          <w:rFonts w:ascii="Times New Roman" w:hAnsi="Times New Roman"/>
          <w:kern w:val="0"/>
          <w:szCs w:val="21"/>
          <w:vertAlign w:val="subscript"/>
        </w:rPr>
        <w:t>3</w:t>
      </w:r>
      <w:r w:rsidRPr="00B54785">
        <w:rPr>
          <w:rFonts w:ascii="Times New Roman" w:hAnsi="Times New Roman"/>
          <w:szCs w:val="21"/>
        </w:rPr>
        <w:t xml:space="preserve"> was significantly enhanced from 20-30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(Level 2) to 40-60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(Level 3) (Fig.S8) </w:t>
      </w:r>
      <w:r w:rsidR="009844D8" w:rsidRPr="00B54785">
        <w:rPr>
          <w:rFonts w:ascii="Times New Roman" w:hAnsi="Times New Roman"/>
          <w:szCs w:val="21"/>
        </w:rPr>
        <w:t>because</w:t>
      </w:r>
      <w:r w:rsidRPr="00B54785">
        <w:rPr>
          <w:rFonts w:ascii="Times New Roman" w:hAnsi="Times New Roman"/>
          <w:szCs w:val="21"/>
        </w:rPr>
        <w:t xml:space="preserve"> </w:t>
      </w:r>
      <w:r w:rsidR="009F252E">
        <w:rPr>
          <w:rFonts w:ascii="Times New Roman" w:hAnsi="Times New Roman"/>
          <w:szCs w:val="21"/>
        </w:rPr>
        <w:t>human</w:t>
      </w:r>
      <w:r w:rsidRPr="00B54785">
        <w:rPr>
          <w:rFonts w:ascii="Times New Roman" w:hAnsi="Times New Roman"/>
          <w:szCs w:val="21"/>
        </w:rPr>
        <w:t xml:space="preserve"> activity was more active and </w:t>
      </w:r>
      <w:r w:rsidR="0030716A" w:rsidRPr="00B54785">
        <w:rPr>
          <w:rFonts w:ascii="Times New Roman" w:hAnsi="Times New Roman"/>
          <w:kern w:val="0"/>
          <w:szCs w:val="21"/>
        </w:rPr>
        <w:t>NO</w:t>
      </w:r>
      <w:r w:rsidR="0030716A" w:rsidRPr="00B54785">
        <w:rPr>
          <w:rFonts w:ascii="Times New Roman" w:hAnsi="Times New Roman"/>
          <w:kern w:val="0"/>
          <w:szCs w:val="21"/>
          <w:vertAlign w:val="subscript"/>
        </w:rPr>
        <w:t>2</w:t>
      </w:r>
      <w:r w:rsidRPr="00B54785">
        <w:rPr>
          <w:rFonts w:ascii="Times New Roman" w:hAnsi="Times New Roman"/>
          <w:szCs w:val="21"/>
        </w:rPr>
        <w:t xml:space="preserve"> surged </w:t>
      </w:r>
      <w:r w:rsidR="00524461" w:rsidRPr="00B54785">
        <w:rPr>
          <w:rFonts w:ascii="Times New Roman" w:hAnsi="Times New Roman"/>
          <w:szCs w:val="21"/>
        </w:rPr>
        <w:t>with</w:t>
      </w:r>
      <w:r w:rsidRPr="00B54785">
        <w:rPr>
          <w:rFonts w:ascii="Times New Roman" w:hAnsi="Times New Roman"/>
          <w:szCs w:val="21"/>
        </w:rPr>
        <w:t xml:space="preserve"> the resumption of work in these regions. The diurnal variation in SC was 46.0</w:t>
      </w:r>
      <w:r w:rsidR="0030716A" w:rsidRPr="00B54785">
        <w:rPr>
          <w:rFonts w:ascii="Times New Roman" w:hAnsi="Times New Roman"/>
          <w:szCs w:val="21"/>
        </w:rPr>
        <w:t xml:space="preserve">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in </w:t>
      </w:r>
      <w:r w:rsidR="00A95980" w:rsidRPr="00B54785">
        <w:rPr>
          <w:rFonts w:ascii="Times New Roman" w:hAnsi="Times New Roman"/>
          <w:szCs w:val="21"/>
        </w:rPr>
        <w:t>Pre-lockdown</w:t>
      </w:r>
      <w:r w:rsidRPr="00B54785">
        <w:rPr>
          <w:rFonts w:ascii="Times New Roman" w:hAnsi="Times New Roman"/>
          <w:szCs w:val="21"/>
        </w:rPr>
        <w:t xml:space="preserve"> and then was significantly suppressed to about 28.0 </w:t>
      </w:r>
      <w:proofErr w:type="spellStart"/>
      <w:r w:rsidR="001E1A9F" w:rsidRPr="00B54785">
        <w:rPr>
          <w:rFonts w:ascii="Times New Roman" w:hAnsi="Times New Roman"/>
          <w:szCs w:val="21"/>
        </w:rPr>
        <w:t>μg</w:t>
      </w:r>
      <w:proofErr w:type="spellEnd"/>
      <w:r w:rsidRPr="00B54785">
        <w:rPr>
          <w:rFonts w:ascii="Times New Roman" w:hAnsi="Times New Roman"/>
          <w:szCs w:val="21"/>
        </w:rPr>
        <w:t>/</w:t>
      </w:r>
      <w:r w:rsidR="003B0713" w:rsidRPr="00B54785">
        <w:rPr>
          <w:rFonts w:ascii="Times New Roman" w:hAnsi="Times New Roman"/>
          <w:szCs w:val="21"/>
        </w:rPr>
        <w:t>m</w:t>
      </w:r>
      <w:r w:rsidR="003B0713" w:rsidRPr="00B54785">
        <w:rPr>
          <w:rFonts w:ascii="Times New Roman" w:hAnsi="Times New Roman"/>
          <w:szCs w:val="21"/>
          <w:vertAlign w:val="superscript"/>
        </w:rPr>
        <w:t>3</w:t>
      </w:r>
      <w:r w:rsidRPr="00B54785">
        <w:rPr>
          <w:rFonts w:ascii="Times New Roman" w:hAnsi="Times New Roman"/>
          <w:szCs w:val="21"/>
        </w:rPr>
        <w:t xml:space="preserve"> in Level 2. Although the mean concentration in SC did not vary much during the lockdown, the change in diurnal variation </w:t>
      </w:r>
      <w:r w:rsidR="00524461" w:rsidRPr="00B54785">
        <w:rPr>
          <w:rFonts w:ascii="Times New Roman" w:hAnsi="Times New Roman"/>
          <w:szCs w:val="21"/>
        </w:rPr>
        <w:t>was</w:t>
      </w:r>
      <w:r w:rsidRPr="00B54785">
        <w:rPr>
          <w:rFonts w:ascii="Times New Roman" w:hAnsi="Times New Roman"/>
          <w:szCs w:val="21"/>
        </w:rPr>
        <w:t xml:space="preserve"> noticeable.</w:t>
      </w:r>
    </w:p>
    <w:p w14:paraId="7A8660BE" w14:textId="77777777" w:rsidR="00550F63" w:rsidRPr="00B54785" w:rsidRDefault="00F90FCE" w:rsidP="00F6539A">
      <w:pPr>
        <w:spacing w:line="360" w:lineRule="auto"/>
        <w:ind w:firstLineChars="200" w:firstLine="420"/>
        <w:rPr>
          <w:rStyle w:val="fontstyle01"/>
          <w:rFonts w:ascii="Times New Roman" w:hAnsi="Times New Roman"/>
          <w:i w:val="0"/>
          <w:color w:val="auto"/>
          <w:sz w:val="21"/>
          <w:szCs w:val="21"/>
        </w:rPr>
      </w:pPr>
      <w:r w:rsidRPr="00B54785">
        <w:rPr>
          <w:rStyle w:val="fontstyle01"/>
          <w:rFonts w:ascii="Times New Roman" w:hAnsi="Times New Roman"/>
          <w:i w:val="0"/>
          <w:color w:val="auto"/>
          <w:sz w:val="21"/>
          <w:szCs w:val="21"/>
        </w:rPr>
        <w:t xml:space="preserve"> </w:t>
      </w:r>
    </w:p>
    <w:p w14:paraId="103A60DF" w14:textId="77777777" w:rsidR="002244AB" w:rsidRPr="00B54785" w:rsidRDefault="00CE16FF" w:rsidP="00F6539A">
      <w:pPr>
        <w:spacing w:line="360" w:lineRule="auto"/>
        <w:rPr>
          <w:rStyle w:val="fontstyle01"/>
          <w:rFonts w:ascii="Times New Roman" w:hAnsi="Times New Roman"/>
          <w:b/>
          <w:i w:val="0"/>
          <w:color w:val="auto"/>
          <w:sz w:val="21"/>
          <w:szCs w:val="21"/>
        </w:rPr>
      </w:pPr>
      <w:r w:rsidRPr="00B54785">
        <w:rPr>
          <w:rStyle w:val="fontstyle01"/>
          <w:rFonts w:ascii="Times New Roman" w:hAnsi="Times New Roman"/>
          <w:b/>
          <w:i w:val="0"/>
          <w:color w:val="auto"/>
          <w:sz w:val="21"/>
          <w:szCs w:val="21"/>
        </w:rPr>
        <w:t>4</w:t>
      </w:r>
      <w:r w:rsidR="0030716A" w:rsidRPr="00B54785">
        <w:rPr>
          <w:rStyle w:val="fontstyle01"/>
          <w:rFonts w:ascii="Times New Roman" w:hAnsi="Times New Roman"/>
          <w:b/>
          <w:i w:val="0"/>
          <w:color w:val="auto"/>
          <w:sz w:val="21"/>
          <w:szCs w:val="21"/>
        </w:rPr>
        <w:t xml:space="preserve">. </w:t>
      </w:r>
      <w:r w:rsidR="002244AB" w:rsidRPr="00B54785">
        <w:rPr>
          <w:rStyle w:val="fontstyle01"/>
          <w:rFonts w:ascii="Times New Roman" w:hAnsi="Times New Roman"/>
          <w:b/>
          <w:i w:val="0"/>
          <w:color w:val="auto"/>
          <w:sz w:val="21"/>
          <w:szCs w:val="21"/>
        </w:rPr>
        <w:t>Conclusions</w:t>
      </w:r>
    </w:p>
    <w:p w14:paraId="2AA30AA1" w14:textId="2B2A5083" w:rsidR="00F37899" w:rsidRPr="00B54785" w:rsidRDefault="00B55694" w:rsidP="000B2FE9">
      <w:pPr>
        <w:spacing w:line="360" w:lineRule="auto"/>
        <w:ind w:firstLineChars="200" w:firstLine="420"/>
        <w:rPr>
          <w:rFonts w:ascii="Times New Roman" w:hAnsi="Times New Roman"/>
          <w:szCs w:val="21"/>
        </w:rPr>
      </w:pPr>
      <w:bookmarkStart w:id="17" w:name="_Hlk51596777"/>
      <w:r w:rsidRPr="00B54785">
        <w:rPr>
          <w:rFonts w:ascii="Times New Roman" w:hAnsi="Times New Roman"/>
          <w:szCs w:val="21"/>
        </w:rPr>
        <w:t xml:space="preserve">During the lockdown, climate and socioeconomic led to distinctive regional differences in </w:t>
      </w:r>
      <w:bookmarkStart w:id="18" w:name="_Hlk51594494"/>
      <w:bookmarkStart w:id="19" w:name="_Hlk51595738"/>
      <w:r w:rsidRPr="00B54785">
        <w:rPr>
          <w:rFonts w:ascii="Times New Roman" w:hAnsi="Times New Roman"/>
          <w:szCs w:val="21"/>
        </w:rPr>
        <w:t>PM</w:t>
      </w:r>
      <w:r w:rsidRPr="00B54785">
        <w:rPr>
          <w:rFonts w:ascii="Times New Roman" w:hAnsi="Times New Roman"/>
          <w:szCs w:val="21"/>
          <w:vertAlign w:val="subscript"/>
        </w:rPr>
        <w:t>2.5</w:t>
      </w:r>
      <w:r w:rsidRPr="00B54785">
        <w:rPr>
          <w:rFonts w:ascii="Times New Roman" w:hAnsi="Times New Roman"/>
          <w:szCs w:val="21"/>
        </w:rPr>
        <w:t>, PM</w:t>
      </w:r>
      <w:r w:rsidRPr="00B54785">
        <w:rPr>
          <w:rFonts w:ascii="Times New Roman" w:hAnsi="Times New Roman"/>
          <w:szCs w:val="21"/>
          <w:vertAlign w:val="subscript"/>
        </w:rPr>
        <w:t>10</w:t>
      </w:r>
      <w:r w:rsidRPr="00B54785">
        <w:rPr>
          <w:rFonts w:ascii="Times New Roman" w:hAnsi="Times New Roman"/>
          <w:szCs w:val="21"/>
        </w:rPr>
        <w:t>, SO</w:t>
      </w:r>
      <w:r w:rsidRPr="00B54785">
        <w:rPr>
          <w:rFonts w:ascii="Times New Roman" w:hAnsi="Times New Roman"/>
          <w:szCs w:val="21"/>
          <w:vertAlign w:val="subscript"/>
        </w:rPr>
        <w:t>2</w:t>
      </w:r>
      <w:r w:rsidRPr="00B54785">
        <w:rPr>
          <w:rFonts w:ascii="Times New Roman" w:hAnsi="Times New Roman"/>
          <w:szCs w:val="21"/>
        </w:rPr>
        <w:t xml:space="preserve"> and CO</w:t>
      </w:r>
      <w:bookmarkEnd w:id="18"/>
      <w:r w:rsidR="00F907ED" w:rsidRPr="00B54785">
        <w:rPr>
          <w:rFonts w:ascii="Times New Roman" w:hAnsi="Times New Roman"/>
          <w:szCs w:val="21"/>
        </w:rPr>
        <w:t>,</w:t>
      </w:r>
      <w:bookmarkEnd w:id="19"/>
      <w:r w:rsidR="00F907ED" w:rsidRPr="00B54785">
        <w:rPr>
          <w:rFonts w:ascii="Times New Roman" w:hAnsi="Times New Roman"/>
          <w:szCs w:val="21"/>
        </w:rPr>
        <w:t xml:space="preserve"> but</w:t>
      </w:r>
      <w:r w:rsidR="009974AF" w:rsidRPr="00B54785">
        <w:rPr>
          <w:rFonts w:ascii="Times New Roman" w:hAnsi="Times New Roman"/>
          <w:szCs w:val="21"/>
        </w:rPr>
        <w:t xml:space="preserve"> their relationship with</w:t>
      </w:r>
      <w:r w:rsidRPr="00B54785">
        <w:rPr>
          <w:rFonts w:ascii="Times New Roman" w:hAnsi="Times New Roman"/>
          <w:szCs w:val="21"/>
        </w:rPr>
        <w:t xml:space="preserve"> NO</w:t>
      </w:r>
      <w:r w:rsidRPr="00B54785">
        <w:rPr>
          <w:rFonts w:ascii="Times New Roman" w:hAnsi="Times New Roman"/>
          <w:szCs w:val="21"/>
          <w:vertAlign w:val="subscript"/>
        </w:rPr>
        <w:t>2</w:t>
      </w:r>
      <w:r w:rsidRPr="00B54785">
        <w:rPr>
          <w:rFonts w:ascii="Times New Roman" w:hAnsi="Times New Roman"/>
          <w:szCs w:val="21"/>
        </w:rPr>
        <w:t xml:space="preserve"> and O</w:t>
      </w:r>
      <w:r w:rsidRPr="00B54785">
        <w:rPr>
          <w:rFonts w:ascii="Times New Roman" w:hAnsi="Times New Roman"/>
          <w:szCs w:val="21"/>
          <w:vertAlign w:val="subscript"/>
        </w:rPr>
        <w:t>3</w:t>
      </w:r>
      <w:r w:rsidR="009974AF" w:rsidRPr="00B54785">
        <w:rPr>
          <w:rFonts w:ascii="Times New Roman" w:hAnsi="Times New Roman"/>
          <w:szCs w:val="21"/>
          <w:vertAlign w:val="subscript"/>
        </w:rPr>
        <w:t xml:space="preserve"> </w:t>
      </w:r>
      <w:r w:rsidR="00CD6760" w:rsidRPr="00B54785">
        <w:rPr>
          <w:rFonts w:ascii="Times New Roman" w:hAnsi="Times New Roman" w:hint="eastAsia"/>
          <w:szCs w:val="21"/>
        </w:rPr>
        <w:t>wa</w:t>
      </w:r>
      <w:r w:rsidR="009974AF" w:rsidRPr="00B54785">
        <w:rPr>
          <w:rFonts w:ascii="Times New Roman" w:hAnsi="Times New Roman"/>
          <w:szCs w:val="21"/>
        </w:rPr>
        <w:t>s compl</w:t>
      </w:r>
      <w:r w:rsidR="00893B04">
        <w:rPr>
          <w:rFonts w:ascii="Times New Roman" w:hAnsi="Times New Roman"/>
          <w:szCs w:val="21"/>
        </w:rPr>
        <w:t>icated</w:t>
      </w:r>
      <w:r w:rsidRPr="00B54785">
        <w:rPr>
          <w:rFonts w:ascii="Times New Roman" w:hAnsi="Times New Roman"/>
          <w:szCs w:val="21"/>
        </w:rPr>
        <w:t>.</w:t>
      </w:r>
      <w:r w:rsidRPr="00B54785">
        <w:rPr>
          <w:rFonts w:ascii="Times New Roman" w:hAnsi="Times New Roman"/>
          <w:szCs w:val="21"/>
          <w:vertAlign w:val="subscript"/>
        </w:rPr>
        <w:t xml:space="preserve"> </w:t>
      </w:r>
      <w:r w:rsidR="00DA0E55" w:rsidRPr="00B54785">
        <w:rPr>
          <w:rFonts w:ascii="Times New Roman" w:hAnsi="Times New Roman"/>
          <w:szCs w:val="21"/>
        </w:rPr>
        <w:t>The reductions of</w:t>
      </w:r>
      <w:r w:rsidR="00074EDF" w:rsidRPr="00B54785">
        <w:rPr>
          <w:rFonts w:ascii="Times New Roman" w:hAnsi="Times New Roman"/>
          <w:szCs w:val="21"/>
        </w:rPr>
        <w:t xml:space="preserve"> </w:t>
      </w:r>
      <w:r w:rsidR="00DA0E55" w:rsidRPr="00B54785">
        <w:rPr>
          <w:rFonts w:ascii="Times New Roman" w:hAnsi="Times New Roman"/>
          <w:szCs w:val="21"/>
        </w:rPr>
        <w:t>PM</w:t>
      </w:r>
      <w:r w:rsidR="00DA0E55" w:rsidRPr="00B54785">
        <w:rPr>
          <w:rFonts w:ascii="Times New Roman" w:hAnsi="Times New Roman"/>
          <w:szCs w:val="21"/>
          <w:vertAlign w:val="subscript"/>
        </w:rPr>
        <w:t>2.5</w:t>
      </w:r>
      <w:r w:rsidR="00074EDF" w:rsidRPr="00B54785">
        <w:rPr>
          <w:rFonts w:ascii="Times New Roman" w:hAnsi="Times New Roman"/>
          <w:szCs w:val="21"/>
          <w:vertAlign w:val="subscript"/>
        </w:rPr>
        <w:t xml:space="preserve"> </w:t>
      </w:r>
      <w:r w:rsidR="00DA0E55" w:rsidRPr="00B54785">
        <w:rPr>
          <w:rFonts w:ascii="Times New Roman" w:hAnsi="Times New Roman"/>
          <w:szCs w:val="21"/>
        </w:rPr>
        <w:t>reached up to 64.2%</w:t>
      </w:r>
      <w:r w:rsidR="00B54785" w:rsidRPr="00B54785">
        <w:rPr>
          <w:rFonts w:ascii="Times New Roman" w:hAnsi="Times New Roman"/>
          <w:szCs w:val="21"/>
        </w:rPr>
        <w:t>–</w:t>
      </w:r>
      <w:r w:rsidR="006F32F9" w:rsidRPr="00B54785">
        <w:rPr>
          <w:rFonts w:ascii="Times New Roman" w:hAnsi="Times New Roman"/>
          <w:szCs w:val="21"/>
        </w:rPr>
        <w:t>59</w:t>
      </w:r>
      <w:r w:rsidR="00DA0E55" w:rsidRPr="00B54785">
        <w:rPr>
          <w:rFonts w:ascii="Times New Roman" w:hAnsi="Times New Roman"/>
          <w:szCs w:val="21"/>
        </w:rPr>
        <w:t>.</w:t>
      </w:r>
      <w:r w:rsidR="006F32F9" w:rsidRPr="00B54785">
        <w:rPr>
          <w:rFonts w:ascii="Times New Roman" w:hAnsi="Times New Roman"/>
          <w:szCs w:val="21"/>
        </w:rPr>
        <w:t>0</w:t>
      </w:r>
      <w:r w:rsidR="00DA0E55" w:rsidRPr="00B54785">
        <w:rPr>
          <w:rFonts w:ascii="Times New Roman" w:hAnsi="Times New Roman"/>
          <w:szCs w:val="21"/>
        </w:rPr>
        <w:t>%</w:t>
      </w:r>
      <w:r w:rsidR="000B2FE9" w:rsidRPr="00B54785">
        <w:rPr>
          <w:rFonts w:ascii="Times New Roman" w:hAnsi="Times New Roman"/>
          <w:szCs w:val="21"/>
        </w:rPr>
        <w:t xml:space="preserve"> in</w:t>
      </w:r>
      <w:r w:rsidR="00AD5EF1" w:rsidRPr="00B54785">
        <w:rPr>
          <w:rFonts w:ascii="Times New Roman" w:hAnsi="Times New Roman"/>
          <w:szCs w:val="21"/>
        </w:rPr>
        <w:t xml:space="preserve"> </w:t>
      </w:r>
      <w:r w:rsidR="00A353D4" w:rsidRPr="00B54785">
        <w:rPr>
          <w:rFonts w:ascii="Times New Roman" w:hAnsi="Times New Roman"/>
          <w:szCs w:val="21"/>
        </w:rPr>
        <w:t>MG, NCP, NEC</w:t>
      </w:r>
      <w:r w:rsidR="00AD5EF1" w:rsidRPr="00B54785">
        <w:rPr>
          <w:rFonts w:ascii="Times New Roman" w:hAnsi="Times New Roman"/>
          <w:szCs w:val="21"/>
        </w:rPr>
        <w:t xml:space="preserve"> with high emission potential and relatively low temperature</w:t>
      </w:r>
      <w:r w:rsidR="00782365" w:rsidRPr="00B54785">
        <w:rPr>
          <w:rFonts w:ascii="Times New Roman" w:hAnsi="Times New Roman"/>
          <w:szCs w:val="21"/>
        </w:rPr>
        <w:t>s</w:t>
      </w:r>
      <w:r w:rsidR="000B2FE9" w:rsidRPr="00B54785">
        <w:rPr>
          <w:rFonts w:ascii="Times New Roman" w:hAnsi="Times New Roman"/>
          <w:szCs w:val="21"/>
        </w:rPr>
        <w:t xml:space="preserve">. </w:t>
      </w:r>
      <w:r w:rsidR="00893B04">
        <w:rPr>
          <w:rFonts w:ascii="Times New Roman" w:hAnsi="Times New Roman"/>
          <w:szCs w:val="21"/>
        </w:rPr>
        <w:t>T</w:t>
      </w:r>
      <w:r w:rsidR="00524461" w:rsidRPr="00B54785">
        <w:rPr>
          <w:rFonts w:ascii="Times New Roman" w:hAnsi="Times New Roman"/>
          <w:szCs w:val="21"/>
        </w:rPr>
        <w:t>he reductions</w:t>
      </w:r>
      <w:r w:rsidR="000B2FE9" w:rsidRPr="00B54785">
        <w:rPr>
          <w:rFonts w:ascii="Times New Roman" w:hAnsi="Times New Roman"/>
          <w:szCs w:val="21"/>
        </w:rPr>
        <w:t xml:space="preserve"> </w:t>
      </w:r>
      <w:r w:rsidR="00CB78A9" w:rsidRPr="00B54785">
        <w:rPr>
          <w:rFonts w:ascii="Times New Roman" w:hAnsi="Times New Roman"/>
          <w:szCs w:val="21"/>
        </w:rPr>
        <w:t>only reached 26.1%–17.0%</w:t>
      </w:r>
      <w:r w:rsidR="00CB78A9">
        <w:rPr>
          <w:rFonts w:ascii="Times New Roman" w:hAnsi="Times New Roman"/>
          <w:szCs w:val="21"/>
        </w:rPr>
        <w:t xml:space="preserve"> </w:t>
      </w:r>
      <w:r w:rsidR="000B2FE9" w:rsidRPr="00B54785">
        <w:rPr>
          <w:rFonts w:ascii="Times New Roman" w:hAnsi="Times New Roman"/>
          <w:szCs w:val="21"/>
        </w:rPr>
        <w:t xml:space="preserve">in </w:t>
      </w:r>
      <w:r w:rsidR="00CB78A9">
        <w:rPr>
          <w:rFonts w:ascii="Times New Roman" w:hAnsi="Times New Roman"/>
          <w:szCs w:val="21"/>
        </w:rPr>
        <w:t xml:space="preserve">the south </w:t>
      </w:r>
      <w:r w:rsidR="006F32F9" w:rsidRPr="00B54785">
        <w:rPr>
          <w:rFonts w:ascii="Times New Roman" w:hAnsi="Times New Roman"/>
          <w:szCs w:val="21"/>
        </w:rPr>
        <w:t>subtropical and plate</w:t>
      </w:r>
      <w:r w:rsidR="00D35AD7" w:rsidRPr="00B54785">
        <w:rPr>
          <w:rFonts w:ascii="Times New Roman" w:hAnsi="Times New Roman"/>
          <w:szCs w:val="21"/>
        </w:rPr>
        <w:t>a</w:t>
      </w:r>
      <w:r w:rsidR="006F32F9" w:rsidRPr="00B54785">
        <w:rPr>
          <w:rFonts w:ascii="Times New Roman" w:hAnsi="Times New Roman"/>
          <w:szCs w:val="21"/>
        </w:rPr>
        <w:t>u climate zones (</w:t>
      </w:r>
      <w:r w:rsidR="00A353D4" w:rsidRPr="00B54785">
        <w:rPr>
          <w:rFonts w:ascii="Times New Roman" w:hAnsi="Times New Roman"/>
          <w:szCs w:val="21"/>
        </w:rPr>
        <w:t>TP and SC</w:t>
      </w:r>
      <w:r w:rsidR="006F32F9" w:rsidRPr="00B54785">
        <w:rPr>
          <w:rFonts w:ascii="Times New Roman" w:hAnsi="Times New Roman"/>
          <w:szCs w:val="21"/>
        </w:rPr>
        <w:t>)</w:t>
      </w:r>
      <w:r w:rsidR="00DA0E55" w:rsidRPr="00B54785">
        <w:rPr>
          <w:rFonts w:ascii="Times New Roman" w:hAnsi="Times New Roman"/>
          <w:szCs w:val="21"/>
        </w:rPr>
        <w:t xml:space="preserve"> with</w:t>
      </w:r>
      <w:r w:rsidR="00AD5EF1" w:rsidRPr="00B54785">
        <w:rPr>
          <w:rFonts w:ascii="Times New Roman" w:hAnsi="Times New Roman"/>
          <w:szCs w:val="21"/>
        </w:rPr>
        <w:t xml:space="preserve"> less emission source and better dispersion condition</w:t>
      </w:r>
      <w:r w:rsidR="00E75CA5" w:rsidRPr="00B54785">
        <w:rPr>
          <w:rFonts w:ascii="Times New Roman" w:hAnsi="Times New Roman"/>
          <w:szCs w:val="21"/>
        </w:rPr>
        <w:t>s</w:t>
      </w:r>
      <w:r w:rsidR="00AD5EF1" w:rsidRPr="00B54785">
        <w:rPr>
          <w:rFonts w:ascii="Times New Roman" w:hAnsi="Times New Roman"/>
          <w:szCs w:val="21"/>
        </w:rPr>
        <w:t xml:space="preserve"> (high temperature or strong wind)</w:t>
      </w:r>
      <w:r w:rsidR="000B2FE9" w:rsidRPr="00B54785">
        <w:rPr>
          <w:rFonts w:ascii="Times New Roman" w:hAnsi="Times New Roman"/>
          <w:szCs w:val="21"/>
        </w:rPr>
        <w:t>.</w:t>
      </w:r>
      <w:r w:rsidR="00DB0D55" w:rsidRPr="00B54785">
        <w:rPr>
          <w:rFonts w:ascii="Times New Roman" w:hAnsi="Times New Roman"/>
          <w:szCs w:val="21"/>
        </w:rPr>
        <w:t xml:space="preserve"> </w:t>
      </w:r>
      <w:r w:rsidR="0030716A" w:rsidRPr="00B54785">
        <w:rPr>
          <w:rFonts w:ascii="Times New Roman" w:hAnsi="Times New Roman"/>
          <w:kern w:val="0"/>
          <w:szCs w:val="21"/>
        </w:rPr>
        <w:t>PM</w:t>
      </w:r>
      <w:r w:rsidR="0030716A" w:rsidRPr="00B54785">
        <w:rPr>
          <w:rFonts w:ascii="Times New Roman" w:hAnsi="Times New Roman"/>
          <w:kern w:val="0"/>
          <w:szCs w:val="21"/>
          <w:vertAlign w:val="subscript"/>
        </w:rPr>
        <w:t>10</w:t>
      </w:r>
      <w:r w:rsidR="00DB0D55" w:rsidRPr="00B54785">
        <w:rPr>
          <w:rFonts w:ascii="Times New Roman" w:hAnsi="Times New Roman"/>
          <w:szCs w:val="21"/>
        </w:rPr>
        <w:t xml:space="preserve"> </w:t>
      </w:r>
      <w:r w:rsidR="00CB78A9" w:rsidRPr="00B54785">
        <w:rPr>
          <w:rFonts w:ascii="Times New Roman" w:hAnsi="Times New Roman"/>
          <w:szCs w:val="21"/>
        </w:rPr>
        <w:t>increased by 48.9%–21.7%</w:t>
      </w:r>
      <w:r w:rsidR="00CB78A9">
        <w:rPr>
          <w:rFonts w:ascii="Times New Roman" w:hAnsi="Times New Roman"/>
          <w:szCs w:val="21"/>
        </w:rPr>
        <w:t xml:space="preserve"> </w:t>
      </w:r>
      <w:r w:rsidR="000B2FE9" w:rsidRPr="00B54785">
        <w:rPr>
          <w:rFonts w:ascii="Times New Roman" w:hAnsi="Times New Roman"/>
          <w:szCs w:val="21"/>
        </w:rPr>
        <w:t xml:space="preserve">in </w:t>
      </w:r>
      <w:r w:rsidR="00CB78A9">
        <w:rPr>
          <w:rFonts w:ascii="Times New Roman" w:hAnsi="Times New Roman"/>
          <w:szCs w:val="21"/>
        </w:rPr>
        <w:t xml:space="preserve">the </w:t>
      </w:r>
      <w:r w:rsidR="006F32F9" w:rsidRPr="00B54785">
        <w:rPr>
          <w:rFonts w:ascii="Times New Roman" w:hAnsi="Times New Roman"/>
          <w:szCs w:val="21"/>
        </w:rPr>
        <w:t>arid climate zones (</w:t>
      </w:r>
      <w:r w:rsidR="00A353D4" w:rsidRPr="00B54785">
        <w:rPr>
          <w:rFonts w:ascii="Times New Roman" w:hAnsi="Times New Roman"/>
          <w:szCs w:val="21"/>
        </w:rPr>
        <w:t>NW and TP</w:t>
      </w:r>
      <w:r w:rsidR="006F32F9" w:rsidRPr="00B54785">
        <w:rPr>
          <w:rFonts w:ascii="Times New Roman" w:hAnsi="Times New Roman"/>
          <w:szCs w:val="21"/>
        </w:rPr>
        <w:t>)</w:t>
      </w:r>
      <w:r w:rsidR="00721800" w:rsidRPr="00B54785">
        <w:rPr>
          <w:rFonts w:ascii="Times New Roman" w:hAnsi="Times New Roman"/>
          <w:szCs w:val="21"/>
        </w:rPr>
        <w:t xml:space="preserve"> </w:t>
      </w:r>
      <w:r w:rsidR="00C56500" w:rsidRPr="00B54785">
        <w:rPr>
          <w:rFonts w:ascii="Times New Roman" w:hAnsi="Times New Roman" w:hint="eastAsia"/>
          <w:szCs w:val="21"/>
        </w:rPr>
        <w:t>t</w:t>
      </w:r>
      <w:r w:rsidR="00C56500" w:rsidRPr="00B54785">
        <w:rPr>
          <w:rFonts w:ascii="Times New Roman" w:hAnsi="Times New Roman"/>
          <w:szCs w:val="21"/>
        </w:rPr>
        <w:t xml:space="preserve">hat </w:t>
      </w:r>
      <w:r w:rsidR="00721800" w:rsidRPr="00B54785">
        <w:rPr>
          <w:rFonts w:ascii="Times New Roman" w:hAnsi="Times New Roman"/>
          <w:szCs w:val="21"/>
        </w:rPr>
        <w:t>h</w:t>
      </w:r>
      <w:r w:rsidR="00C56500" w:rsidRPr="00B54785">
        <w:rPr>
          <w:rFonts w:ascii="Times New Roman" w:hAnsi="Times New Roman"/>
          <w:szCs w:val="21"/>
        </w:rPr>
        <w:t>ad</w:t>
      </w:r>
      <w:r w:rsidR="00721800" w:rsidRPr="00B54785">
        <w:rPr>
          <w:rFonts w:ascii="Times New Roman" w:hAnsi="Times New Roman"/>
          <w:szCs w:val="21"/>
        </w:rPr>
        <w:t xml:space="preserve"> l</w:t>
      </w:r>
      <w:r w:rsidR="00A353D4" w:rsidRPr="00B54785">
        <w:rPr>
          <w:rFonts w:ascii="Times New Roman" w:hAnsi="Times New Roman"/>
          <w:szCs w:val="21"/>
        </w:rPr>
        <w:t>ittle</w:t>
      </w:r>
      <w:r w:rsidR="00721800" w:rsidRPr="00B54785">
        <w:rPr>
          <w:rFonts w:ascii="Times New Roman" w:hAnsi="Times New Roman"/>
          <w:szCs w:val="21"/>
        </w:rPr>
        <w:t xml:space="preserve"> precipitation and </w:t>
      </w:r>
      <w:r w:rsidR="00AD5EF1" w:rsidRPr="00B54785">
        <w:rPr>
          <w:rFonts w:ascii="Times New Roman" w:hAnsi="Times New Roman"/>
          <w:szCs w:val="21"/>
        </w:rPr>
        <w:t>influential natural dust source</w:t>
      </w:r>
      <w:r w:rsidR="000B2FE9" w:rsidRPr="00B54785">
        <w:rPr>
          <w:rFonts w:ascii="Times New Roman" w:hAnsi="Times New Roman"/>
          <w:szCs w:val="21"/>
        </w:rPr>
        <w:t>.</w:t>
      </w:r>
      <w:r w:rsidR="00074EDF" w:rsidRPr="00B54785">
        <w:rPr>
          <w:rFonts w:ascii="Times New Roman" w:hAnsi="Times New Roman"/>
          <w:szCs w:val="21"/>
        </w:rPr>
        <w:t xml:space="preserve"> </w:t>
      </w:r>
      <w:r w:rsidR="0030716A" w:rsidRPr="00B54785">
        <w:rPr>
          <w:rFonts w:ascii="Times New Roman" w:hAnsi="Times New Roman"/>
          <w:kern w:val="0"/>
          <w:szCs w:val="21"/>
        </w:rPr>
        <w:t>SO</w:t>
      </w:r>
      <w:r w:rsidR="0030716A" w:rsidRPr="00B54785">
        <w:rPr>
          <w:rFonts w:ascii="Times New Roman" w:hAnsi="Times New Roman"/>
          <w:kern w:val="0"/>
          <w:szCs w:val="21"/>
          <w:vertAlign w:val="subscript"/>
        </w:rPr>
        <w:t>2</w:t>
      </w:r>
      <w:r w:rsidR="000B2FE9" w:rsidRPr="00B54785">
        <w:rPr>
          <w:rFonts w:ascii="Times New Roman" w:hAnsi="Times New Roman"/>
          <w:szCs w:val="21"/>
        </w:rPr>
        <w:t xml:space="preserve"> </w:t>
      </w:r>
      <w:r w:rsidR="00782365" w:rsidRPr="00B54785">
        <w:rPr>
          <w:rFonts w:ascii="Times New Roman" w:hAnsi="Times New Roman"/>
          <w:szCs w:val="21"/>
        </w:rPr>
        <w:t xml:space="preserve">and CO </w:t>
      </w:r>
      <w:r w:rsidR="000B2FE9" w:rsidRPr="00B54785">
        <w:rPr>
          <w:rFonts w:ascii="Times New Roman" w:hAnsi="Times New Roman"/>
          <w:szCs w:val="21"/>
        </w:rPr>
        <w:t xml:space="preserve">did not </w:t>
      </w:r>
      <w:r w:rsidR="00074EDF" w:rsidRPr="00B54785">
        <w:rPr>
          <w:rFonts w:ascii="Times New Roman" w:hAnsi="Times New Roman"/>
          <w:szCs w:val="21"/>
        </w:rPr>
        <w:t xml:space="preserve">show marked </w:t>
      </w:r>
      <w:r w:rsidR="000B2FE9" w:rsidRPr="00B54785">
        <w:rPr>
          <w:rFonts w:ascii="Times New Roman" w:hAnsi="Times New Roman"/>
          <w:szCs w:val="21"/>
        </w:rPr>
        <w:t>decrease</w:t>
      </w:r>
      <w:r w:rsidR="00D35AD7" w:rsidRPr="00B54785">
        <w:rPr>
          <w:rFonts w:ascii="Times New Roman" w:hAnsi="Times New Roman"/>
          <w:szCs w:val="21"/>
        </w:rPr>
        <w:t>s</w:t>
      </w:r>
      <w:r w:rsidR="000B2FE9" w:rsidRPr="00B54785">
        <w:rPr>
          <w:rFonts w:ascii="Times New Roman" w:hAnsi="Times New Roman"/>
          <w:szCs w:val="21"/>
        </w:rPr>
        <w:t xml:space="preserve"> in </w:t>
      </w:r>
      <w:r w:rsidR="00CB78A9">
        <w:rPr>
          <w:rFonts w:ascii="Times New Roman" w:hAnsi="Times New Roman"/>
          <w:szCs w:val="21"/>
        </w:rPr>
        <w:t xml:space="preserve">the </w:t>
      </w:r>
      <w:r w:rsidR="003B0713" w:rsidRPr="00B54785">
        <w:rPr>
          <w:rFonts w:ascii="Times New Roman" w:hAnsi="Times New Roman"/>
          <w:szCs w:val="21"/>
        </w:rPr>
        <w:t>subtropical zones</w:t>
      </w:r>
      <w:r w:rsidR="00A353D4" w:rsidRPr="00B54785">
        <w:rPr>
          <w:rFonts w:ascii="Times New Roman" w:hAnsi="Times New Roman"/>
          <w:szCs w:val="21"/>
        </w:rPr>
        <w:t xml:space="preserve"> (YR, CS, SC) </w:t>
      </w:r>
      <w:r w:rsidR="00346B40" w:rsidRPr="00B54785">
        <w:rPr>
          <w:rFonts w:ascii="Times New Roman" w:hAnsi="Times New Roman"/>
          <w:szCs w:val="21"/>
        </w:rPr>
        <w:t>with relatively high temperature</w:t>
      </w:r>
      <w:r w:rsidR="00D35AD7" w:rsidRPr="00B54785">
        <w:rPr>
          <w:rFonts w:ascii="Times New Roman" w:hAnsi="Times New Roman"/>
          <w:szCs w:val="21"/>
        </w:rPr>
        <w:t>s</w:t>
      </w:r>
      <w:r w:rsidR="00346B40" w:rsidRPr="00B54785">
        <w:rPr>
          <w:rFonts w:ascii="Times New Roman" w:hAnsi="Times New Roman"/>
          <w:szCs w:val="21"/>
        </w:rPr>
        <w:t xml:space="preserve"> and </w:t>
      </w:r>
      <w:r w:rsidR="00782365" w:rsidRPr="00B54785">
        <w:rPr>
          <w:rFonts w:ascii="Times New Roman" w:hAnsi="Times New Roman"/>
          <w:szCs w:val="21"/>
        </w:rPr>
        <w:t xml:space="preserve">GDP. In </w:t>
      </w:r>
      <w:r w:rsidR="00782365" w:rsidRPr="00B54785">
        <w:rPr>
          <w:rFonts w:ascii="Times New Roman" w:hAnsi="Times New Roman"/>
          <w:szCs w:val="21"/>
        </w:rPr>
        <w:lastRenderedPageBreak/>
        <w:t>contrast,</w:t>
      </w:r>
      <w:r w:rsidR="000B2FE9" w:rsidRPr="00B54785">
        <w:rPr>
          <w:rFonts w:ascii="Times New Roman" w:hAnsi="Times New Roman"/>
          <w:szCs w:val="21"/>
        </w:rPr>
        <w:t xml:space="preserve"> the maximum decrease</w:t>
      </w:r>
      <w:r w:rsidR="00A353D4" w:rsidRPr="00B54785">
        <w:rPr>
          <w:rFonts w:ascii="Times New Roman" w:hAnsi="Times New Roman"/>
          <w:szCs w:val="21"/>
        </w:rPr>
        <w:t>s</w:t>
      </w:r>
      <w:r w:rsidR="000B2FE9" w:rsidRPr="00B54785">
        <w:rPr>
          <w:rFonts w:ascii="Times New Roman" w:hAnsi="Times New Roman"/>
          <w:szCs w:val="21"/>
        </w:rPr>
        <w:t xml:space="preserve"> </w:t>
      </w:r>
      <w:r w:rsidR="008C369A" w:rsidRPr="00B54785">
        <w:rPr>
          <w:rFonts w:ascii="Times New Roman" w:hAnsi="Times New Roman"/>
          <w:szCs w:val="21"/>
        </w:rPr>
        <w:t>reached</w:t>
      </w:r>
      <w:r w:rsidR="000B2FE9" w:rsidRPr="00B54785">
        <w:rPr>
          <w:rFonts w:ascii="Times New Roman" w:hAnsi="Times New Roman"/>
          <w:szCs w:val="21"/>
        </w:rPr>
        <w:t xml:space="preserve"> 46.9%</w:t>
      </w:r>
      <w:r w:rsidR="00B54785" w:rsidRPr="00B54785">
        <w:rPr>
          <w:rFonts w:ascii="Times New Roman" w:hAnsi="Times New Roman"/>
          <w:szCs w:val="21"/>
        </w:rPr>
        <w:t>–</w:t>
      </w:r>
      <w:r w:rsidR="000B2FE9" w:rsidRPr="00B54785">
        <w:rPr>
          <w:rFonts w:ascii="Times New Roman" w:hAnsi="Times New Roman"/>
          <w:szCs w:val="21"/>
        </w:rPr>
        <w:t>41.1%</w:t>
      </w:r>
      <w:r w:rsidR="009B7F3F" w:rsidRPr="00B54785">
        <w:rPr>
          <w:rFonts w:ascii="Times New Roman" w:hAnsi="Times New Roman"/>
          <w:szCs w:val="21"/>
        </w:rPr>
        <w:t xml:space="preserve"> </w:t>
      </w:r>
      <w:r w:rsidR="00074EDF" w:rsidRPr="00B54785">
        <w:rPr>
          <w:rFonts w:ascii="Times New Roman" w:hAnsi="Times New Roman"/>
          <w:szCs w:val="21"/>
        </w:rPr>
        <w:t>for SO</w:t>
      </w:r>
      <w:r w:rsidR="00074EDF" w:rsidRPr="00B54785">
        <w:rPr>
          <w:rFonts w:ascii="Times New Roman" w:hAnsi="Times New Roman"/>
          <w:szCs w:val="21"/>
          <w:vertAlign w:val="subscript"/>
        </w:rPr>
        <w:t>2</w:t>
      </w:r>
      <w:r w:rsidR="009844D8" w:rsidRPr="00B54785">
        <w:rPr>
          <w:rFonts w:ascii="Times New Roman" w:hAnsi="Times New Roman"/>
          <w:szCs w:val="21"/>
        </w:rPr>
        <w:t>, a</w:t>
      </w:r>
      <w:r w:rsidR="00074EDF" w:rsidRPr="00B54785">
        <w:rPr>
          <w:rFonts w:ascii="Times New Roman" w:hAnsi="Times New Roman"/>
          <w:szCs w:val="21"/>
        </w:rPr>
        <w:t xml:space="preserve">nd 63.6% for CO </w:t>
      </w:r>
      <w:r w:rsidR="009B7F3F" w:rsidRPr="00B54785">
        <w:rPr>
          <w:rFonts w:ascii="Times New Roman" w:hAnsi="Times New Roman"/>
          <w:szCs w:val="21"/>
        </w:rPr>
        <w:t xml:space="preserve">in </w:t>
      </w:r>
      <w:r w:rsidR="00C90153">
        <w:rPr>
          <w:rFonts w:ascii="Times New Roman" w:hAnsi="Times New Roman"/>
          <w:szCs w:val="21"/>
        </w:rPr>
        <w:t xml:space="preserve">the </w:t>
      </w:r>
      <w:r w:rsidR="009B7F3F" w:rsidRPr="00B54785">
        <w:rPr>
          <w:rFonts w:ascii="Times New Roman" w:hAnsi="Times New Roman"/>
          <w:szCs w:val="21"/>
        </w:rPr>
        <w:t>temperate zones</w:t>
      </w:r>
      <w:r w:rsidR="00C90153">
        <w:rPr>
          <w:rFonts w:ascii="Times New Roman" w:hAnsi="Times New Roman"/>
          <w:szCs w:val="21"/>
        </w:rPr>
        <w:t xml:space="preserve"> </w:t>
      </w:r>
      <w:r w:rsidR="008C369A" w:rsidRPr="00B54785">
        <w:rPr>
          <w:rFonts w:ascii="Times New Roman" w:hAnsi="Times New Roman"/>
          <w:szCs w:val="21"/>
        </w:rPr>
        <w:t>(NEC, NCP, and NW)</w:t>
      </w:r>
      <w:r w:rsidR="009B7F3F" w:rsidRPr="00B54785">
        <w:rPr>
          <w:rFonts w:ascii="Times New Roman" w:hAnsi="Times New Roman"/>
          <w:szCs w:val="21"/>
        </w:rPr>
        <w:t xml:space="preserve"> </w:t>
      </w:r>
      <w:r w:rsidR="00D50247" w:rsidRPr="00B54785">
        <w:rPr>
          <w:rFonts w:ascii="Times New Roman" w:hAnsi="Times New Roman"/>
          <w:szCs w:val="21"/>
        </w:rPr>
        <w:t xml:space="preserve">with </w:t>
      </w:r>
      <w:r w:rsidR="00C90153" w:rsidRPr="00B54785">
        <w:rPr>
          <w:rFonts w:ascii="Times New Roman" w:hAnsi="Times New Roman"/>
          <w:szCs w:val="21"/>
        </w:rPr>
        <w:t xml:space="preserve">considerable </w:t>
      </w:r>
      <w:r w:rsidR="009B7F3F" w:rsidRPr="00B54785">
        <w:rPr>
          <w:rFonts w:ascii="Times New Roman" w:hAnsi="Times New Roman"/>
          <w:szCs w:val="21"/>
        </w:rPr>
        <w:t>heating deman</w:t>
      </w:r>
      <w:r w:rsidR="00D50247" w:rsidRPr="00B54785">
        <w:rPr>
          <w:rFonts w:ascii="Times New Roman" w:hAnsi="Times New Roman"/>
          <w:szCs w:val="21"/>
        </w:rPr>
        <w:t>d</w:t>
      </w:r>
      <w:r w:rsidR="00C90153">
        <w:rPr>
          <w:rFonts w:ascii="Times New Roman" w:hAnsi="Times New Roman"/>
          <w:szCs w:val="21"/>
        </w:rPr>
        <w:t xml:space="preserve"> </w:t>
      </w:r>
      <w:r w:rsidR="00D50247" w:rsidRPr="00B54785">
        <w:rPr>
          <w:rFonts w:ascii="Times New Roman" w:hAnsi="Times New Roman"/>
          <w:szCs w:val="21"/>
        </w:rPr>
        <w:t xml:space="preserve">and seasonal </w:t>
      </w:r>
      <w:r w:rsidR="00C90153">
        <w:rPr>
          <w:rFonts w:ascii="Times New Roman" w:hAnsi="Times New Roman"/>
          <w:szCs w:val="21"/>
        </w:rPr>
        <w:t>change</w:t>
      </w:r>
      <w:r w:rsidR="00064E10" w:rsidRPr="00B54785">
        <w:rPr>
          <w:rFonts w:ascii="Times New Roman" w:hAnsi="Times New Roman"/>
          <w:szCs w:val="21"/>
        </w:rPr>
        <w:t xml:space="preserve"> of </w:t>
      </w:r>
      <w:r w:rsidR="00D50247" w:rsidRPr="00B54785">
        <w:rPr>
          <w:rFonts w:ascii="Times New Roman" w:hAnsi="Times New Roman"/>
          <w:szCs w:val="21"/>
        </w:rPr>
        <w:t>temperature</w:t>
      </w:r>
      <w:r w:rsidR="00C90153">
        <w:rPr>
          <w:rFonts w:ascii="Times New Roman" w:hAnsi="Times New Roman"/>
          <w:szCs w:val="21"/>
        </w:rPr>
        <w:t>s</w:t>
      </w:r>
      <w:r w:rsidR="00D50247" w:rsidRPr="00B54785">
        <w:rPr>
          <w:rFonts w:ascii="Times New Roman" w:hAnsi="Times New Roman"/>
          <w:szCs w:val="21"/>
        </w:rPr>
        <w:t xml:space="preserve"> and wind speed</w:t>
      </w:r>
      <w:r w:rsidR="00C90153">
        <w:rPr>
          <w:rFonts w:ascii="Times New Roman" w:hAnsi="Times New Roman"/>
          <w:szCs w:val="21"/>
        </w:rPr>
        <w:t>s</w:t>
      </w:r>
      <w:r w:rsidR="009844D8" w:rsidRPr="00B54785">
        <w:rPr>
          <w:rFonts w:ascii="Times New Roman" w:hAnsi="Times New Roman"/>
          <w:szCs w:val="21"/>
        </w:rPr>
        <w:t>.</w:t>
      </w:r>
      <w:r w:rsidR="00D50247" w:rsidRPr="00B54785">
        <w:rPr>
          <w:rFonts w:ascii="Times New Roman" w:hAnsi="Times New Roman"/>
          <w:szCs w:val="21"/>
        </w:rPr>
        <w:t xml:space="preserve"> </w:t>
      </w:r>
      <w:r w:rsidR="0030716A" w:rsidRPr="00B54785">
        <w:rPr>
          <w:rFonts w:ascii="Times New Roman" w:hAnsi="Times New Roman"/>
          <w:kern w:val="0"/>
          <w:szCs w:val="21"/>
        </w:rPr>
        <w:t>NO</w:t>
      </w:r>
      <w:r w:rsidR="0030716A" w:rsidRPr="00B54785">
        <w:rPr>
          <w:rFonts w:ascii="Times New Roman" w:hAnsi="Times New Roman"/>
          <w:kern w:val="0"/>
          <w:szCs w:val="21"/>
          <w:vertAlign w:val="subscript"/>
        </w:rPr>
        <w:t>2</w:t>
      </w:r>
      <w:r w:rsidR="000B2FE9" w:rsidRPr="00B54785">
        <w:rPr>
          <w:rFonts w:ascii="Times New Roman" w:hAnsi="Times New Roman"/>
          <w:szCs w:val="21"/>
        </w:rPr>
        <w:t xml:space="preserve"> </w:t>
      </w:r>
      <w:r w:rsidR="0097166D">
        <w:rPr>
          <w:rFonts w:ascii="Times New Roman" w:hAnsi="Times New Roman"/>
          <w:szCs w:val="21"/>
        </w:rPr>
        <w:t>slumped</w:t>
      </w:r>
      <w:r w:rsidR="000B2FE9" w:rsidRPr="00B54785">
        <w:rPr>
          <w:rFonts w:ascii="Times New Roman" w:hAnsi="Times New Roman"/>
          <w:szCs w:val="21"/>
        </w:rPr>
        <w:t xml:space="preserve"> </w:t>
      </w:r>
      <w:r w:rsidR="00C90153">
        <w:rPr>
          <w:rFonts w:ascii="Times New Roman" w:hAnsi="Times New Roman"/>
          <w:szCs w:val="21"/>
        </w:rPr>
        <w:t xml:space="preserve">by </w:t>
      </w:r>
      <w:r w:rsidR="000B2FE9" w:rsidRPr="00B54785">
        <w:rPr>
          <w:rFonts w:ascii="Times New Roman" w:hAnsi="Times New Roman"/>
          <w:szCs w:val="21"/>
        </w:rPr>
        <w:t>57.7%</w:t>
      </w:r>
      <w:r w:rsidR="00B54785" w:rsidRPr="00B54785">
        <w:rPr>
          <w:rFonts w:ascii="Times New Roman" w:hAnsi="Times New Roman"/>
          <w:szCs w:val="21"/>
        </w:rPr>
        <w:t>–</w:t>
      </w:r>
      <w:r w:rsidR="000B2FE9" w:rsidRPr="00B54785">
        <w:rPr>
          <w:rFonts w:ascii="Times New Roman" w:hAnsi="Times New Roman"/>
          <w:szCs w:val="21"/>
        </w:rPr>
        <w:t xml:space="preserve">49.1% in all regions. </w:t>
      </w:r>
      <w:r w:rsidR="00F907ED" w:rsidRPr="00B54785">
        <w:rPr>
          <w:rFonts w:ascii="Times New Roman" w:hAnsi="Times New Roman"/>
          <w:szCs w:val="21"/>
        </w:rPr>
        <w:t xml:space="preserve">Nevertheless, </w:t>
      </w:r>
      <w:r w:rsidR="008C369A" w:rsidRPr="00B54785">
        <w:rPr>
          <w:rFonts w:ascii="Times New Roman" w:hAnsi="Times New Roman"/>
          <w:kern w:val="0"/>
          <w:szCs w:val="21"/>
        </w:rPr>
        <w:t>NO</w:t>
      </w:r>
      <w:r w:rsidR="008C369A" w:rsidRPr="00B54785">
        <w:rPr>
          <w:rFonts w:ascii="Times New Roman" w:hAnsi="Times New Roman"/>
          <w:kern w:val="0"/>
          <w:szCs w:val="21"/>
          <w:vertAlign w:val="subscript"/>
        </w:rPr>
        <w:t>2</w:t>
      </w:r>
      <w:r w:rsidR="00064E10" w:rsidRPr="00B54785">
        <w:rPr>
          <w:rFonts w:ascii="Times New Roman" w:hAnsi="Times New Roman"/>
          <w:kern w:val="0"/>
          <w:szCs w:val="21"/>
        </w:rPr>
        <w:t xml:space="preserve"> rebound began </w:t>
      </w:r>
      <w:r w:rsidR="00064E10" w:rsidRPr="00B54785">
        <w:rPr>
          <w:rFonts w:ascii="Times New Roman" w:hAnsi="Times New Roman"/>
          <w:szCs w:val="21"/>
        </w:rPr>
        <w:t>in</w:t>
      </w:r>
      <w:r w:rsidR="00E56907" w:rsidRPr="00B54785">
        <w:rPr>
          <w:rFonts w:ascii="Times New Roman" w:hAnsi="Times New Roman"/>
          <w:szCs w:val="21"/>
        </w:rPr>
        <w:t xml:space="preserve"> Level 2 </w:t>
      </w:r>
      <w:r w:rsidR="001A1D55" w:rsidRPr="00B54785">
        <w:rPr>
          <w:rFonts w:ascii="Times New Roman" w:hAnsi="Times New Roman"/>
          <w:szCs w:val="21"/>
        </w:rPr>
        <w:t>in</w:t>
      </w:r>
      <w:r w:rsidR="008C369A" w:rsidRPr="00B54785">
        <w:rPr>
          <w:rFonts w:ascii="Times New Roman" w:hAnsi="Times New Roman"/>
          <w:szCs w:val="21"/>
        </w:rPr>
        <w:t xml:space="preserve"> NCP, YR and SC </w:t>
      </w:r>
      <w:r w:rsidR="0097166D">
        <w:rPr>
          <w:rFonts w:ascii="Times New Roman" w:hAnsi="Times New Roman"/>
          <w:szCs w:val="21"/>
        </w:rPr>
        <w:t>with</w:t>
      </w:r>
      <w:r w:rsidR="008C369A" w:rsidRPr="00B54785">
        <w:rPr>
          <w:rFonts w:ascii="Times New Roman" w:hAnsi="Times New Roman"/>
          <w:szCs w:val="21"/>
        </w:rPr>
        <w:t xml:space="preserve"> high vehicle populations </w:t>
      </w:r>
      <w:r w:rsidR="00E56907" w:rsidRPr="00B54785">
        <w:rPr>
          <w:rFonts w:ascii="Times New Roman" w:hAnsi="Times New Roman"/>
          <w:szCs w:val="21"/>
        </w:rPr>
        <w:t xml:space="preserve">rather </w:t>
      </w:r>
      <w:r w:rsidR="00064E10" w:rsidRPr="00B54785">
        <w:rPr>
          <w:rFonts w:ascii="Times New Roman" w:hAnsi="Times New Roman"/>
          <w:szCs w:val="21"/>
        </w:rPr>
        <w:t xml:space="preserve">began in </w:t>
      </w:r>
      <w:r w:rsidR="00E56907" w:rsidRPr="00B54785">
        <w:rPr>
          <w:rFonts w:ascii="Times New Roman" w:hAnsi="Times New Roman"/>
          <w:szCs w:val="21"/>
        </w:rPr>
        <w:t>Level 3</w:t>
      </w:r>
      <w:r w:rsidR="000B2FE9" w:rsidRPr="00B54785">
        <w:rPr>
          <w:rFonts w:ascii="Times New Roman" w:hAnsi="Times New Roman"/>
          <w:szCs w:val="21"/>
        </w:rPr>
        <w:t xml:space="preserve"> </w:t>
      </w:r>
      <w:r w:rsidR="001A1D55" w:rsidRPr="00B54785">
        <w:rPr>
          <w:rFonts w:ascii="Times New Roman" w:hAnsi="Times New Roman"/>
          <w:szCs w:val="21"/>
        </w:rPr>
        <w:t>in</w:t>
      </w:r>
      <w:r w:rsidR="008C369A" w:rsidRPr="00B54785">
        <w:rPr>
          <w:rFonts w:ascii="Times New Roman" w:hAnsi="Times New Roman"/>
          <w:szCs w:val="21"/>
        </w:rPr>
        <w:t xml:space="preserve"> other regions</w:t>
      </w:r>
      <w:r w:rsidR="000B2FE9" w:rsidRPr="00B54785">
        <w:rPr>
          <w:rFonts w:ascii="Times New Roman" w:hAnsi="Times New Roman"/>
          <w:szCs w:val="21"/>
        </w:rPr>
        <w:t>.</w:t>
      </w:r>
      <w:r w:rsidR="008C369A" w:rsidRPr="00B54785">
        <w:rPr>
          <w:rFonts w:ascii="Times New Roman" w:hAnsi="Times New Roman"/>
          <w:szCs w:val="21"/>
        </w:rPr>
        <w:t xml:space="preserve"> O</w:t>
      </w:r>
      <w:r w:rsidR="008C369A" w:rsidRPr="00B54785">
        <w:rPr>
          <w:rFonts w:ascii="Times New Roman" w:hAnsi="Times New Roman"/>
          <w:szCs w:val="21"/>
          <w:vertAlign w:val="subscript"/>
        </w:rPr>
        <w:t xml:space="preserve">3 </w:t>
      </w:r>
      <w:r w:rsidR="008C369A" w:rsidRPr="00B54785">
        <w:rPr>
          <w:rFonts w:ascii="Times New Roman" w:hAnsi="Times New Roman"/>
          <w:szCs w:val="21"/>
        </w:rPr>
        <w:t>s</w:t>
      </w:r>
      <w:r w:rsidR="00C90153">
        <w:rPr>
          <w:rFonts w:ascii="Times New Roman" w:hAnsi="Times New Roman"/>
          <w:szCs w:val="21"/>
        </w:rPr>
        <w:t>urged</w:t>
      </w:r>
      <w:r w:rsidR="000B2FE9" w:rsidRPr="00B54785">
        <w:rPr>
          <w:rFonts w:ascii="Times New Roman" w:hAnsi="Times New Roman"/>
          <w:szCs w:val="21"/>
        </w:rPr>
        <w:t xml:space="preserve"> </w:t>
      </w:r>
      <w:r w:rsidR="008C369A" w:rsidRPr="00B54785">
        <w:rPr>
          <w:rFonts w:ascii="Times New Roman" w:hAnsi="Times New Roman"/>
          <w:szCs w:val="21"/>
        </w:rPr>
        <w:t>by</w:t>
      </w:r>
      <w:r w:rsidR="000B2FE9" w:rsidRPr="00B54785">
        <w:rPr>
          <w:rFonts w:ascii="Times New Roman" w:hAnsi="Times New Roman"/>
          <w:szCs w:val="21"/>
        </w:rPr>
        <w:t xml:space="preserve"> 79.2%</w:t>
      </w:r>
      <w:r w:rsidR="00B54785" w:rsidRPr="00B54785">
        <w:rPr>
          <w:rFonts w:ascii="Times New Roman" w:hAnsi="Times New Roman"/>
          <w:szCs w:val="21"/>
        </w:rPr>
        <w:t>–</w:t>
      </w:r>
      <w:r w:rsidR="000B2FE9" w:rsidRPr="00B54785">
        <w:rPr>
          <w:rFonts w:ascii="Times New Roman" w:hAnsi="Times New Roman"/>
          <w:szCs w:val="21"/>
        </w:rPr>
        <w:t>115.5%</w:t>
      </w:r>
      <w:r w:rsidR="008C369A" w:rsidRPr="00B54785">
        <w:rPr>
          <w:rFonts w:ascii="Times New Roman" w:hAnsi="Times New Roman"/>
          <w:szCs w:val="21"/>
        </w:rPr>
        <w:t xml:space="preserve"> in most regions</w:t>
      </w:r>
      <w:r w:rsidR="000B2FE9" w:rsidRPr="00B54785">
        <w:rPr>
          <w:rFonts w:ascii="Times New Roman" w:hAnsi="Times New Roman"/>
          <w:szCs w:val="21"/>
        </w:rPr>
        <w:t xml:space="preserve">. </w:t>
      </w:r>
      <w:r w:rsidR="00782365" w:rsidRPr="00B54785">
        <w:rPr>
          <w:rFonts w:ascii="Times New Roman" w:hAnsi="Times New Roman"/>
          <w:szCs w:val="21"/>
        </w:rPr>
        <w:t xml:space="preserve">The largest </w:t>
      </w:r>
      <w:r w:rsidR="00C70D8A" w:rsidRPr="00B54785">
        <w:rPr>
          <w:rFonts w:ascii="Times New Roman" w:hAnsi="Times New Roman"/>
          <w:szCs w:val="21"/>
        </w:rPr>
        <w:t xml:space="preserve">ratio </w:t>
      </w:r>
      <w:r w:rsidR="00782365" w:rsidRPr="00B54785">
        <w:rPr>
          <w:rFonts w:ascii="Times New Roman" w:hAnsi="Times New Roman"/>
          <w:szCs w:val="21"/>
        </w:rPr>
        <w:t>growth of O</w:t>
      </w:r>
      <w:r w:rsidR="00782365" w:rsidRPr="00B54785">
        <w:rPr>
          <w:rFonts w:ascii="Times New Roman" w:hAnsi="Times New Roman"/>
          <w:szCs w:val="21"/>
          <w:vertAlign w:val="subscript"/>
        </w:rPr>
        <w:t>3</w:t>
      </w:r>
      <w:r w:rsidR="00782365" w:rsidRPr="00B54785">
        <w:rPr>
          <w:rFonts w:ascii="Times New Roman" w:hAnsi="Times New Roman"/>
          <w:szCs w:val="21"/>
        </w:rPr>
        <w:t xml:space="preserve"> was not in NEC where the temperature climbed most</w:t>
      </w:r>
      <w:r w:rsidR="00522F1F" w:rsidRPr="00B54785">
        <w:rPr>
          <w:rFonts w:ascii="Times New Roman" w:hAnsi="Times New Roman"/>
          <w:szCs w:val="21"/>
        </w:rPr>
        <w:t xml:space="preserve"> (Fig. S2)</w:t>
      </w:r>
      <w:r w:rsidR="00782365" w:rsidRPr="00B54785">
        <w:rPr>
          <w:rFonts w:ascii="Times New Roman" w:hAnsi="Times New Roman"/>
          <w:szCs w:val="21"/>
        </w:rPr>
        <w:t>, but in NCP that held the highest vehicle population</w:t>
      </w:r>
      <w:r w:rsidR="001A1D55" w:rsidRPr="00B54785">
        <w:rPr>
          <w:rFonts w:ascii="Times New Roman" w:hAnsi="Times New Roman"/>
          <w:szCs w:val="21"/>
        </w:rPr>
        <w:t>.</w:t>
      </w:r>
      <w:r w:rsidR="00AE2027" w:rsidRPr="00B54785">
        <w:rPr>
          <w:rFonts w:ascii="Times New Roman" w:hAnsi="Times New Roman"/>
          <w:szCs w:val="21"/>
        </w:rPr>
        <w:t xml:space="preserve"> </w:t>
      </w:r>
      <w:r w:rsidR="001A1D55" w:rsidRPr="00B54785">
        <w:rPr>
          <w:rFonts w:ascii="Times New Roman" w:hAnsi="Times New Roman"/>
          <w:szCs w:val="21"/>
        </w:rPr>
        <w:t>A</w:t>
      </w:r>
      <w:r w:rsidR="00AE2027" w:rsidRPr="00B54785">
        <w:rPr>
          <w:rFonts w:ascii="Times New Roman" w:hAnsi="Times New Roman"/>
          <w:szCs w:val="21"/>
        </w:rPr>
        <w:t xml:space="preserve">nd the fluctuation </w:t>
      </w:r>
      <w:r w:rsidR="00C90153">
        <w:rPr>
          <w:rFonts w:ascii="Times New Roman" w:hAnsi="Times New Roman"/>
          <w:szCs w:val="21"/>
        </w:rPr>
        <w:t>wa</w:t>
      </w:r>
      <w:r w:rsidR="00AE2027" w:rsidRPr="00B54785">
        <w:rPr>
          <w:rFonts w:ascii="Times New Roman" w:hAnsi="Times New Roman"/>
          <w:szCs w:val="21"/>
        </w:rPr>
        <w:t xml:space="preserve">s more evident in NCP, YR and SC with high GDP and vehicle populations. </w:t>
      </w:r>
      <w:r w:rsidR="00782365" w:rsidRPr="00B54785">
        <w:rPr>
          <w:rFonts w:ascii="Times New Roman" w:hAnsi="Times New Roman"/>
          <w:szCs w:val="21"/>
        </w:rPr>
        <w:t>I</w:t>
      </w:r>
      <w:r w:rsidR="000B2FE9" w:rsidRPr="00B54785">
        <w:rPr>
          <w:rFonts w:ascii="Times New Roman" w:hAnsi="Times New Roman"/>
          <w:szCs w:val="21"/>
        </w:rPr>
        <w:t>n</w:t>
      </w:r>
      <w:r w:rsidR="00C70D8A" w:rsidRPr="00B54785">
        <w:rPr>
          <w:rFonts w:ascii="Times New Roman" w:hAnsi="Times New Roman"/>
          <w:szCs w:val="21"/>
        </w:rPr>
        <w:t xml:space="preserve"> SC and TP</w:t>
      </w:r>
      <w:r w:rsidR="000B2FE9" w:rsidRPr="00B54785">
        <w:rPr>
          <w:rFonts w:ascii="Times New Roman" w:hAnsi="Times New Roman"/>
          <w:szCs w:val="21"/>
        </w:rPr>
        <w:t xml:space="preserve"> </w:t>
      </w:r>
      <w:r w:rsidR="002F574F" w:rsidRPr="00B54785">
        <w:rPr>
          <w:rFonts w:ascii="Times New Roman" w:hAnsi="Times New Roman"/>
          <w:szCs w:val="21"/>
        </w:rPr>
        <w:t>with</w:t>
      </w:r>
      <w:r w:rsidR="003F1027" w:rsidRPr="00B54785">
        <w:rPr>
          <w:rFonts w:ascii="Times New Roman" w:hAnsi="Times New Roman"/>
          <w:szCs w:val="21"/>
        </w:rPr>
        <w:t xml:space="preserve"> </w:t>
      </w:r>
      <w:r w:rsidR="000B2FE9" w:rsidRPr="00B54785">
        <w:rPr>
          <w:rFonts w:ascii="Times New Roman" w:hAnsi="Times New Roman"/>
          <w:szCs w:val="21"/>
        </w:rPr>
        <w:t xml:space="preserve">less decline of </w:t>
      </w:r>
      <w:r w:rsidR="00C2730F" w:rsidRPr="00B54785">
        <w:rPr>
          <w:rFonts w:ascii="Times New Roman" w:hAnsi="FZSSK--GBK1-0"/>
          <w:szCs w:val="21"/>
        </w:rPr>
        <w:t>PM</w:t>
      </w:r>
      <w:r w:rsidR="00C2730F" w:rsidRPr="00B54785">
        <w:rPr>
          <w:rFonts w:ascii="Times New Roman" w:hAnsi="FZSSK--GBK1-0"/>
          <w:szCs w:val="21"/>
          <w:vertAlign w:val="subscript"/>
        </w:rPr>
        <w:t>2.5</w:t>
      </w:r>
      <w:r w:rsidR="000B2FE9" w:rsidRPr="00B54785">
        <w:rPr>
          <w:rFonts w:ascii="Times New Roman" w:hAnsi="Times New Roman"/>
          <w:szCs w:val="21"/>
        </w:rPr>
        <w:t xml:space="preserve">, </w:t>
      </w:r>
      <w:r w:rsidR="0030716A" w:rsidRPr="00B54785">
        <w:rPr>
          <w:rFonts w:ascii="Times New Roman" w:hAnsi="Times New Roman"/>
          <w:kern w:val="0"/>
          <w:szCs w:val="21"/>
        </w:rPr>
        <w:t>O</w:t>
      </w:r>
      <w:r w:rsidR="0030716A" w:rsidRPr="00B54785">
        <w:rPr>
          <w:rFonts w:ascii="Times New Roman" w:hAnsi="Times New Roman"/>
          <w:kern w:val="0"/>
          <w:szCs w:val="21"/>
          <w:vertAlign w:val="subscript"/>
        </w:rPr>
        <w:t>3</w:t>
      </w:r>
      <w:r w:rsidR="000B2FE9" w:rsidRPr="00B54785">
        <w:rPr>
          <w:rFonts w:ascii="Times New Roman" w:hAnsi="Times New Roman"/>
          <w:szCs w:val="21"/>
        </w:rPr>
        <w:t xml:space="preserve"> </w:t>
      </w:r>
      <w:r w:rsidR="0097166D">
        <w:rPr>
          <w:rFonts w:ascii="Times New Roman" w:hAnsi="Times New Roman"/>
          <w:szCs w:val="21"/>
        </w:rPr>
        <w:t>grew</w:t>
      </w:r>
      <w:r w:rsidR="000B2FE9" w:rsidRPr="00B54785">
        <w:rPr>
          <w:rFonts w:ascii="Times New Roman" w:hAnsi="Times New Roman"/>
          <w:szCs w:val="21"/>
        </w:rPr>
        <w:t xml:space="preserve"> </w:t>
      </w:r>
      <w:r w:rsidR="002F574F" w:rsidRPr="00B54785">
        <w:rPr>
          <w:rFonts w:ascii="Times New Roman" w:hAnsi="Times New Roman"/>
          <w:szCs w:val="21"/>
        </w:rPr>
        <w:t xml:space="preserve">merely </w:t>
      </w:r>
      <w:r w:rsidR="000B2FE9" w:rsidRPr="00B54785">
        <w:rPr>
          <w:rFonts w:ascii="Times New Roman" w:hAnsi="Times New Roman"/>
          <w:szCs w:val="21"/>
        </w:rPr>
        <w:t>around 24%.</w:t>
      </w:r>
      <w:r w:rsidR="000B2FE9" w:rsidRPr="00B54785">
        <w:rPr>
          <w:rFonts w:ascii="Times New Roman" w:hAnsi="Times New Roman" w:hint="eastAsia"/>
          <w:szCs w:val="21"/>
        </w:rPr>
        <w:t xml:space="preserve"> </w:t>
      </w:r>
    </w:p>
    <w:p w14:paraId="4BDB7E21" w14:textId="43E26EA1" w:rsidR="002309AE" w:rsidRPr="00B54785" w:rsidRDefault="00F37899" w:rsidP="000B2FE9">
      <w:pPr>
        <w:spacing w:line="360" w:lineRule="auto"/>
        <w:ind w:firstLineChars="200" w:firstLine="420"/>
        <w:rPr>
          <w:rStyle w:val="fontstyle01"/>
          <w:rFonts w:ascii="Times New Roman" w:hAnsi="Times New Roman"/>
          <w:i w:val="0"/>
          <w:iCs w:val="0"/>
          <w:color w:val="auto"/>
          <w:sz w:val="21"/>
          <w:szCs w:val="21"/>
        </w:rPr>
      </w:pPr>
      <w:r w:rsidRPr="00B54785">
        <w:rPr>
          <w:rFonts w:ascii="Times New Roman" w:hAnsi="Times New Roman"/>
          <w:szCs w:val="21"/>
        </w:rPr>
        <w:t>S</w:t>
      </w:r>
      <w:r w:rsidR="00064E10" w:rsidRPr="00B54785">
        <w:rPr>
          <w:rFonts w:ascii="Times New Roman" w:hAnsi="Times New Roman"/>
          <w:szCs w:val="21"/>
        </w:rPr>
        <w:t>evere</w:t>
      </w:r>
      <w:r w:rsidR="000B2FE9" w:rsidRPr="00B54785">
        <w:rPr>
          <w:rFonts w:ascii="Times New Roman" w:hAnsi="Times New Roman"/>
          <w:szCs w:val="21"/>
        </w:rPr>
        <w:t xml:space="preserve"> pollution events</w:t>
      </w:r>
      <w:r w:rsidR="00064E10" w:rsidRPr="00B54785">
        <w:rPr>
          <w:rFonts w:ascii="Times New Roman" w:hAnsi="Times New Roman"/>
          <w:szCs w:val="21"/>
        </w:rPr>
        <w:t xml:space="preserve"> </w:t>
      </w:r>
      <w:r w:rsidR="00AE2027" w:rsidRPr="00B54785">
        <w:rPr>
          <w:rFonts w:ascii="Times New Roman" w:hAnsi="Times New Roman"/>
          <w:szCs w:val="21"/>
        </w:rPr>
        <w:t xml:space="preserve">under unfavorable weather conditions </w:t>
      </w:r>
      <w:r w:rsidR="00064E10" w:rsidRPr="00B54785">
        <w:rPr>
          <w:rFonts w:ascii="Times New Roman" w:hAnsi="Times New Roman"/>
          <w:szCs w:val="21"/>
        </w:rPr>
        <w:t>occurred more frequently</w:t>
      </w:r>
      <w:r w:rsidR="003F1027" w:rsidRPr="00B54785">
        <w:rPr>
          <w:rFonts w:ascii="Times New Roman" w:hAnsi="Times New Roman"/>
          <w:szCs w:val="21"/>
        </w:rPr>
        <w:t xml:space="preserve"> </w:t>
      </w:r>
      <w:r w:rsidR="000B2FE9" w:rsidRPr="00B54785">
        <w:rPr>
          <w:rFonts w:ascii="Times New Roman" w:hAnsi="Times New Roman"/>
          <w:szCs w:val="21"/>
        </w:rPr>
        <w:t>in areas</w:t>
      </w:r>
      <w:r w:rsidR="009A0C26" w:rsidRPr="00B54785">
        <w:rPr>
          <w:rFonts w:ascii="Times New Roman" w:hAnsi="Times New Roman"/>
          <w:szCs w:val="21"/>
        </w:rPr>
        <w:t xml:space="preserve"> </w:t>
      </w:r>
      <w:r w:rsidR="000B2FE9" w:rsidRPr="00B54785">
        <w:rPr>
          <w:rFonts w:ascii="Times New Roman" w:hAnsi="Times New Roman"/>
          <w:szCs w:val="21"/>
        </w:rPr>
        <w:t xml:space="preserve">with </w:t>
      </w:r>
      <w:r w:rsidR="00AE2027" w:rsidRPr="00B54785">
        <w:rPr>
          <w:rFonts w:ascii="Times New Roman" w:hAnsi="Times New Roman"/>
          <w:szCs w:val="21"/>
        </w:rPr>
        <w:t>greater</w:t>
      </w:r>
      <w:r w:rsidR="000B2FE9" w:rsidRPr="00B54785">
        <w:rPr>
          <w:rFonts w:ascii="Times New Roman" w:hAnsi="Times New Roman"/>
          <w:szCs w:val="21"/>
        </w:rPr>
        <w:t xml:space="preserve"> emission potential</w:t>
      </w:r>
      <w:r w:rsidR="00AE2027" w:rsidRPr="00B54785">
        <w:rPr>
          <w:rFonts w:ascii="Times New Roman" w:hAnsi="Times New Roman"/>
          <w:szCs w:val="21"/>
        </w:rPr>
        <w:t xml:space="preserve"> (</w:t>
      </w:r>
      <w:r w:rsidR="009A0C26" w:rsidRPr="00B54785">
        <w:rPr>
          <w:rFonts w:ascii="Times New Roman" w:hAnsi="Times New Roman"/>
          <w:szCs w:val="21"/>
        </w:rPr>
        <w:t>NCP and YR</w:t>
      </w:r>
      <w:r w:rsidR="00E56907" w:rsidRPr="00B54785">
        <w:rPr>
          <w:rFonts w:ascii="Times New Roman" w:hAnsi="Times New Roman"/>
          <w:szCs w:val="21"/>
        </w:rPr>
        <w:t xml:space="preserve"> </w:t>
      </w:r>
      <w:r w:rsidR="005640E7" w:rsidRPr="00B54785">
        <w:rPr>
          <w:rFonts w:ascii="Times New Roman" w:hAnsi="Times New Roman"/>
          <w:szCs w:val="21"/>
        </w:rPr>
        <w:t xml:space="preserve">that held </w:t>
      </w:r>
      <w:r w:rsidR="00E56907" w:rsidRPr="00B54785">
        <w:rPr>
          <w:rFonts w:ascii="Times New Roman" w:hAnsi="Times New Roman"/>
          <w:szCs w:val="21"/>
        </w:rPr>
        <w:t>high GDP and intensive traffic</w:t>
      </w:r>
      <w:r w:rsidR="00AE2027" w:rsidRPr="00B54785">
        <w:rPr>
          <w:rFonts w:ascii="Times New Roman" w:hAnsi="Times New Roman"/>
          <w:szCs w:val="21"/>
        </w:rPr>
        <w:t>)</w:t>
      </w:r>
      <w:r w:rsidR="005640E7" w:rsidRPr="00B54785">
        <w:rPr>
          <w:rFonts w:ascii="Times New Roman" w:hAnsi="Times New Roman"/>
          <w:szCs w:val="21"/>
        </w:rPr>
        <w:t xml:space="preserve"> and </w:t>
      </w:r>
      <w:r w:rsidR="005623F3">
        <w:rPr>
          <w:rFonts w:ascii="Times New Roman" w:hAnsi="Times New Roman"/>
          <w:szCs w:val="21"/>
        </w:rPr>
        <w:t xml:space="preserve">the </w:t>
      </w:r>
      <w:r w:rsidR="00AE2027" w:rsidRPr="00B54785">
        <w:rPr>
          <w:rFonts w:ascii="Times New Roman" w:hAnsi="Times New Roman"/>
          <w:szCs w:val="21"/>
        </w:rPr>
        <w:t>temperate climate zones with lower temperature</w:t>
      </w:r>
      <w:r w:rsidR="00D35AD7" w:rsidRPr="00B54785">
        <w:rPr>
          <w:rFonts w:ascii="Times New Roman" w:hAnsi="Times New Roman"/>
          <w:szCs w:val="21"/>
        </w:rPr>
        <w:t>s</w:t>
      </w:r>
      <w:r w:rsidR="00AE2027" w:rsidRPr="00B54785">
        <w:rPr>
          <w:rFonts w:ascii="Times New Roman" w:hAnsi="Times New Roman"/>
          <w:szCs w:val="21"/>
        </w:rPr>
        <w:t xml:space="preserve"> (MG, NW, and NEC).</w:t>
      </w:r>
      <w:r w:rsidRPr="00B54785">
        <w:rPr>
          <w:rFonts w:ascii="Times New Roman" w:hAnsi="Times New Roman"/>
          <w:szCs w:val="21"/>
        </w:rPr>
        <w:t xml:space="preserve"> In comparison,</w:t>
      </w:r>
      <w:r w:rsidR="003F1027" w:rsidRPr="00B54785">
        <w:rPr>
          <w:rFonts w:ascii="Times New Roman" w:hAnsi="Times New Roman"/>
          <w:szCs w:val="21"/>
        </w:rPr>
        <w:t xml:space="preserve"> SC</w:t>
      </w:r>
      <w:r w:rsidR="00E56907" w:rsidRPr="00B54785">
        <w:rPr>
          <w:rFonts w:ascii="Times New Roman" w:hAnsi="Times New Roman"/>
          <w:szCs w:val="21"/>
        </w:rPr>
        <w:t>,</w:t>
      </w:r>
      <w:r w:rsidR="003F1027" w:rsidRPr="00B54785">
        <w:rPr>
          <w:rFonts w:ascii="Times New Roman" w:hAnsi="Times New Roman"/>
          <w:szCs w:val="21"/>
        </w:rPr>
        <w:t xml:space="preserve"> </w:t>
      </w:r>
      <w:r w:rsidR="00E56907" w:rsidRPr="00B54785">
        <w:rPr>
          <w:rFonts w:ascii="Times New Roman" w:hAnsi="Times New Roman"/>
          <w:szCs w:val="21"/>
        </w:rPr>
        <w:t xml:space="preserve">where </w:t>
      </w:r>
      <w:r w:rsidR="00D35AD7" w:rsidRPr="00B54785">
        <w:rPr>
          <w:rFonts w:ascii="Times New Roman" w:hAnsi="Times New Roman"/>
          <w:szCs w:val="21"/>
        </w:rPr>
        <w:t>GDP and private vehicle population were high</w:t>
      </w:r>
      <w:r w:rsidR="0097166D">
        <w:rPr>
          <w:rFonts w:ascii="Times New Roman" w:hAnsi="Times New Roman"/>
          <w:szCs w:val="21"/>
        </w:rPr>
        <w:t xml:space="preserve"> as well</w:t>
      </w:r>
      <w:r w:rsidR="00E56907" w:rsidRPr="00B54785">
        <w:rPr>
          <w:rFonts w:ascii="Times New Roman" w:hAnsi="Times New Roman"/>
          <w:szCs w:val="21"/>
        </w:rPr>
        <w:t xml:space="preserve">, </w:t>
      </w:r>
      <w:r w:rsidR="006853BC" w:rsidRPr="00B54785">
        <w:rPr>
          <w:rFonts w:ascii="Times New Roman" w:hAnsi="Times New Roman"/>
          <w:szCs w:val="21"/>
        </w:rPr>
        <w:t>exhibited</w:t>
      </w:r>
      <w:r w:rsidR="000B2FE9" w:rsidRPr="00B54785">
        <w:rPr>
          <w:rFonts w:ascii="Times New Roman" w:hAnsi="Times New Roman"/>
          <w:szCs w:val="21"/>
        </w:rPr>
        <w:t xml:space="preserve"> </w:t>
      </w:r>
      <w:r w:rsidR="00D35AD7" w:rsidRPr="00B54785">
        <w:rPr>
          <w:rFonts w:ascii="Times New Roman" w:hAnsi="Times New Roman"/>
          <w:szCs w:val="21"/>
        </w:rPr>
        <w:t xml:space="preserve">a </w:t>
      </w:r>
      <w:r w:rsidR="00E56907" w:rsidRPr="00B54785">
        <w:rPr>
          <w:rFonts w:ascii="Times New Roman" w:hAnsi="Times New Roman"/>
          <w:szCs w:val="21"/>
        </w:rPr>
        <w:t xml:space="preserve">slight </w:t>
      </w:r>
      <w:r w:rsidRPr="00B54785">
        <w:rPr>
          <w:rFonts w:ascii="Times New Roman" w:hAnsi="Times New Roman"/>
          <w:szCs w:val="21"/>
        </w:rPr>
        <w:t>change</w:t>
      </w:r>
      <w:r w:rsidR="00E56907" w:rsidRPr="00B54785">
        <w:rPr>
          <w:rFonts w:ascii="Times New Roman" w:hAnsi="Times New Roman"/>
          <w:szCs w:val="21"/>
        </w:rPr>
        <w:t xml:space="preserve"> of pollutants</w:t>
      </w:r>
      <w:r w:rsidR="003F1027" w:rsidRPr="00B54785">
        <w:rPr>
          <w:rFonts w:ascii="Times New Roman" w:hAnsi="Times New Roman"/>
          <w:szCs w:val="21"/>
        </w:rPr>
        <w:t xml:space="preserve"> </w:t>
      </w:r>
      <w:r w:rsidR="0097166D">
        <w:rPr>
          <w:rFonts w:ascii="Times New Roman" w:hAnsi="Times New Roman"/>
          <w:szCs w:val="21"/>
        </w:rPr>
        <w:t>owing to</w:t>
      </w:r>
      <w:r w:rsidR="003F1027" w:rsidRPr="00B54785">
        <w:rPr>
          <w:rFonts w:ascii="Times New Roman" w:hAnsi="Times New Roman"/>
          <w:szCs w:val="21"/>
        </w:rPr>
        <w:t xml:space="preserve"> </w:t>
      </w:r>
      <w:r w:rsidR="00782365" w:rsidRPr="00B54785">
        <w:rPr>
          <w:rFonts w:ascii="Times New Roman" w:hAnsi="Times New Roman"/>
          <w:szCs w:val="21"/>
        </w:rPr>
        <w:t>its conducive</w:t>
      </w:r>
      <w:r w:rsidR="003F1027" w:rsidRPr="00B54785">
        <w:rPr>
          <w:rFonts w:ascii="Times New Roman" w:hAnsi="Times New Roman"/>
          <w:szCs w:val="21"/>
        </w:rPr>
        <w:t xml:space="preserve"> diffusion conditions</w:t>
      </w:r>
      <w:r w:rsidR="00782365" w:rsidRPr="00B54785">
        <w:rPr>
          <w:rFonts w:ascii="Times New Roman" w:hAnsi="Times New Roman"/>
          <w:szCs w:val="21"/>
        </w:rPr>
        <w:t xml:space="preserve"> (high temperature and wind speed) in </w:t>
      </w:r>
      <w:r w:rsidR="00C90153">
        <w:rPr>
          <w:rFonts w:ascii="Times New Roman" w:hAnsi="Times New Roman"/>
          <w:szCs w:val="21"/>
        </w:rPr>
        <w:t>the south subtropical zone</w:t>
      </w:r>
      <w:r w:rsidR="000B2FE9" w:rsidRPr="00B54785">
        <w:rPr>
          <w:rFonts w:ascii="Times New Roman" w:hAnsi="Times New Roman"/>
          <w:szCs w:val="21"/>
        </w:rPr>
        <w:t>.</w:t>
      </w:r>
      <w:r w:rsidR="00AE2027" w:rsidRPr="00B54785">
        <w:rPr>
          <w:rFonts w:ascii="Times New Roman" w:hAnsi="Times New Roman"/>
          <w:szCs w:val="21"/>
        </w:rPr>
        <w:t xml:space="preserve"> </w:t>
      </w:r>
      <w:r w:rsidR="002F574F" w:rsidRPr="00B54785">
        <w:rPr>
          <w:rFonts w:ascii="Times New Roman" w:hAnsi="Times New Roman"/>
          <w:szCs w:val="21"/>
        </w:rPr>
        <w:t>The d</w:t>
      </w:r>
      <w:r w:rsidR="000B2FE9" w:rsidRPr="00B54785">
        <w:rPr>
          <w:rFonts w:ascii="Times New Roman" w:hAnsi="Times New Roman"/>
          <w:szCs w:val="21"/>
        </w:rPr>
        <w:t xml:space="preserve">iurnal range </w:t>
      </w:r>
      <w:r w:rsidR="002F574F" w:rsidRPr="00B54785">
        <w:rPr>
          <w:rFonts w:ascii="Times New Roman" w:hAnsi="Times New Roman"/>
          <w:szCs w:val="21"/>
        </w:rPr>
        <w:t xml:space="preserve">of pollutants generally </w:t>
      </w:r>
      <w:r w:rsidR="000B2FE9" w:rsidRPr="00B54785">
        <w:rPr>
          <w:rFonts w:ascii="Times New Roman" w:hAnsi="Times New Roman"/>
          <w:szCs w:val="21"/>
        </w:rPr>
        <w:t xml:space="preserve">decreased in </w:t>
      </w:r>
      <w:r w:rsidR="009A0C26" w:rsidRPr="00B54785">
        <w:rPr>
          <w:rFonts w:ascii="Times New Roman" w:hAnsi="Times New Roman"/>
          <w:szCs w:val="21"/>
        </w:rPr>
        <w:t xml:space="preserve">the lockdown </w:t>
      </w:r>
      <w:r w:rsidR="002F574F" w:rsidRPr="00B54785">
        <w:rPr>
          <w:rFonts w:ascii="Times New Roman" w:hAnsi="Times New Roman"/>
          <w:szCs w:val="21"/>
        </w:rPr>
        <w:t xml:space="preserve">and </w:t>
      </w:r>
      <w:r w:rsidR="00522F1F" w:rsidRPr="00B54785">
        <w:rPr>
          <w:rFonts w:ascii="Times New Roman" w:hAnsi="Times New Roman"/>
          <w:szCs w:val="21"/>
        </w:rPr>
        <w:t>rebound</w:t>
      </w:r>
      <w:r w:rsidR="001A1D55" w:rsidRPr="00B54785">
        <w:rPr>
          <w:rFonts w:ascii="Times New Roman" w:hAnsi="Times New Roman"/>
          <w:szCs w:val="21"/>
        </w:rPr>
        <w:t>ed</w:t>
      </w:r>
      <w:r w:rsidR="00522F1F" w:rsidRPr="00B54785">
        <w:rPr>
          <w:rFonts w:ascii="Times New Roman" w:hAnsi="Times New Roman"/>
          <w:szCs w:val="21"/>
        </w:rPr>
        <w:t xml:space="preserve"> </w:t>
      </w:r>
      <w:r w:rsidR="009A0C26" w:rsidRPr="00B54785">
        <w:rPr>
          <w:rFonts w:ascii="Times New Roman" w:hAnsi="Times New Roman"/>
          <w:szCs w:val="21"/>
        </w:rPr>
        <w:t>in Level 3</w:t>
      </w:r>
      <w:r w:rsidR="00522F1F" w:rsidRPr="00B54785">
        <w:rPr>
          <w:rFonts w:ascii="Times New Roman" w:hAnsi="Times New Roman"/>
          <w:szCs w:val="21"/>
        </w:rPr>
        <w:t>, most prominent in the coldest region (NEC).</w:t>
      </w:r>
    </w:p>
    <w:bookmarkEnd w:id="17"/>
    <w:p w14:paraId="3E82A84E" w14:textId="77777777" w:rsidR="0052482A" w:rsidRPr="00B54785" w:rsidRDefault="0052482A" w:rsidP="0052482A">
      <w:pPr>
        <w:spacing w:before="100" w:beforeAutospacing="1" w:after="100" w:afterAutospacing="1" w:line="360" w:lineRule="auto"/>
        <w:outlineLvl w:val="0"/>
        <w:rPr>
          <w:rFonts w:ascii="Times New Roman" w:hAnsi="Times New Roman"/>
          <w:b/>
          <w:sz w:val="28"/>
          <w:szCs w:val="28"/>
        </w:rPr>
      </w:pPr>
      <w:r w:rsidRPr="00B54785">
        <w:rPr>
          <w:rFonts w:ascii="Times New Roman" w:hAnsi="Times New Roman"/>
          <w:b/>
          <w:sz w:val="28"/>
          <w:szCs w:val="28"/>
        </w:rPr>
        <w:t>Acknowledgments</w:t>
      </w:r>
    </w:p>
    <w:p w14:paraId="357F9CE4" w14:textId="77777777" w:rsidR="00197968" w:rsidRPr="00B54785" w:rsidRDefault="00197968" w:rsidP="00197968">
      <w:pPr>
        <w:spacing w:before="100" w:beforeAutospacing="1" w:after="100" w:afterAutospacing="1" w:line="360" w:lineRule="auto"/>
        <w:ind w:firstLineChars="200" w:firstLine="420"/>
        <w:outlineLvl w:val="0"/>
        <w:rPr>
          <w:rFonts w:ascii="Times New Roman" w:hAnsi="Times New Roman"/>
          <w:b/>
          <w:sz w:val="28"/>
          <w:szCs w:val="28"/>
        </w:rPr>
      </w:pPr>
      <w:r w:rsidRPr="00B54785">
        <w:rPr>
          <w:rFonts w:ascii="Times New Roman" w:hAnsi="Times New Roman"/>
          <w:szCs w:val="21"/>
        </w:rPr>
        <w:t>This study was supported by the National Natural Science Foundation of China (41805096)</w:t>
      </w:r>
      <w:r w:rsidRPr="00B54785">
        <w:rPr>
          <w:rFonts w:ascii="Times New Roman" w:hAnsi="Times New Roman" w:hint="eastAsia"/>
          <w:szCs w:val="21"/>
        </w:rPr>
        <w:t xml:space="preserve">, </w:t>
      </w:r>
      <w:r w:rsidRPr="00B54785">
        <w:rPr>
          <w:rFonts w:ascii="Times New Roman" w:hAnsi="Times New Roman"/>
          <w:szCs w:val="21"/>
        </w:rPr>
        <w:t>the National Key Research and Development Program of China (2016YFA0602003)</w:t>
      </w:r>
      <w:r w:rsidRPr="00B54785">
        <w:rPr>
          <w:rFonts w:ascii="Times New Roman" w:hAnsi="Times New Roman" w:hint="eastAsia"/>
          <w:szCs w:val="21"/>
        </w:rPr>
        <w:t xml:space="preserve">, </w:t>
      </w:r>
      <w:r w:rsidRPr="00B54785">
        <w:rPr>
          <w:rFonts w:ascii="Times New Roman" w:hAnsi="Times New Roman"/>
          <w:szCs w:val="21"/>
        </w:rPr>
        <w:t xml:space="preserve">the China Postdoctoral Science Foundation (2018M640169) </w:t>
      </w:r>
      <w:r w:rsidRPr="00B54785">
        <w:rPr>
          <w:rFonts w:ascii="Times New Roman" w:hAnsi="Times New Roman" w:hint="eastAsia"/>
          <w:szCs w:val="21"/>
        </w:rPr>
        <w:t>and</w:t>
      </w:r>
      <w:r w:rsidRPr="00B54785">
        <w:rPr>
          <w:rFonts w:ascii="Times New Roman" w:hAnsi="Times New Roman"/>
          <w:szCs w:val="21"/>
        </w:rPr>
        <w:t xml:space="preserve"> the Natural Science Foundation of Jiangsu Province (BK20180801).</w:t>
      </w:r>
    </w:p>
    <w:p w14:paraId="7BB2A786" w14:textId="77777777" w:rsidR="004C0E83" w:rsidRPr="00B54785" w:rsidRDefault="0031269D" w:rsidP="00F6539A">
      <w:pPr>
        <w:spacing w:line="360" w:lineRule="auto"/>
        <w:rPr>
          <w:rFonts w:ascii="Times New Roman" w:hAnsi="Times New Roman"/>
          <w:b/>
          <w:noProof/>
          <w:sz w:val="28"/>
          <w:szCs w:val="28"/>
        </w:rPr>
      </w:pPr>
      <w:r w:rsidRPr="00B54785">
        <w:rPr>
          <w:rFonts w:ascii="Times New Roman" w:hAnsi="Times New Roman"/>
          <w:b/>
          <w:noProof/>
          <w:sz w:val="28"/>
          <w:szCs w:val="28"/>
        </w:rPr>
        <w:t>References</w:t>
      </w:r>
    </w:p>
    <w:p w14:paraId="4834DBE1" w14:textId="77777777" w:rsidR="0034484A" w:rsidRPr="0034484A" w:rsidRDefault="00CD0005" w:rsidP="0034484A">
      <w:pPr>
        <w:pStyle w:val="ad"/>
        <w:rPr>
          <w:rFonts w:ascii="Times New Roman" w:hAnsi="Times New Roman"/>
        </w:rPr>
      </w:pPr>
      <w:r w:rsidRPr="00B54785">
        <w:rPr>
          <w:szCs w:val="21"/>
        </w:rPr>
        <w:fldChar w:fldCharType="begin"/>
      </w:r>
      <w:r w:rsidR="0034484A">
        <w:rPr>
          <w:szCs w:val="21"/>
        </w:rPr>
        <w:instrText xml:space="preserve"> ADDIN ZOTERO_BIBL {"uncited":[],"omitted":[],"custom":[]} CSL_BIBLIOGRAPHY </w:instrText>
      </w:r>
      <w:r w:rsidRPr="00B54785">
        <w:rPr>
          <w:szCs w:val="21"/>
        </w:rPr>
        <w:fldChar w:fldCharType="separate"/>
      </w:r>
      <w:r w:rsidR="0034484A" w:rsidRPr="0034484A">
        <w:rPr>
          <w:rFonts w:ascii="Times New Roman" w:hAnsi="Times New Roman"/>
        </w:rPr>
        <w:t xml:space="preserve">Almond, D., Du, X., &amp; Zhang, S. (2020). </w:t>
      </w:r>
      <w:r w:rsidR="0034484A" w:rsidRPr="0034484A">
        <w:rPr>
          <w:rFonts w:ascii="Times New Roman" w:hAnsi="Times New Roman"/>
          <w:i/>
          <w:iCs/>
        </w:rPr>
        <w:t>Ambiguous Pollution Response to COVID-19 in China</w:t>
      </w:r>
      <w:r w:rsidR="0034484A" w:rsidRPr="0034484A">
        <w:rPr>
          <w:rFonts w:ascii="Times New Roman" w:hAnsi="Times New Roman"/>
        </w:rPr>
        <w:t xml:space="preserve"> (No. w27086; p. w27086). Cambridge, MA: National Bureau of Economic Research. https://doi.org/10.3386/w27086</w:t>
      </w:r>
    </w:p>
    <w:p w14:paraId="2EE4211A" w14:textId="77777777" w:rsidR="0034484A" w:rsidRPr="0034484A" w:rsidRDefault="0034484A" w:rsidP="0034484A">
      <w:pPr>
        <w:pStyle w:val="ad"/>
        <w:rPr>
          <w:rFonts w:ascii="Times New Roman" w:hAnsi="Times New Roman"/>
        </w:rPr>
      </w:pPr>
      <w:r w:rsidRPr="0034484A">
        <w:rPr>
          <w:rFonts w:ascii="Times New Roman" w:hAnsi="Times New Roman"/>
        </w:rPr>
        <w:t xml:space="preserve">Bao, R., &amp; Zhang, A. (2020). Does lockdown reduce air pollution? Evidence from 44 cities in northern China. </w:t>
      </w:r>
      <w:r w:rsidRPr="0034484A">
        <w:rPr>
          <w:rFonts w:ascii="Times New Roman" w:hAnsi="Times New Roman"/>
          <w:i/>
          <w:iCs/>
        </w:rPr>
        <w:t>Science of The Total Environment</w:t>
      </w:r>
      <w:r w:rsidRPr="0034484A">
        <w:rPr>
          <w:rFonts w:ascii="Times New Roman" w:hAnsi="Times New Roman"/>
        </w:rPr>
        <w:t xml:space="preserve">, </w:t>
      </w:r>
      <w:r w:rsidRPr="0034484A">
        <w:rPr>
          <w:rFonts w:ascii="Times New Roman" w:hAnsi="Times New Roman"/>
          <w:i/>
          <w:iCs/>
        </w:rPr>
        <w:t>731</w:t>
      </w:r>
      <w:r w:rsidRPr="0034484A">
        <w:rPr>
          <w:rFonts w:ascii="Times New Roman" w:hAnsi="Times New Roman"/>
        </w:rPr>
        <w:t xml:space="preserve">, 139052. </w:t>
      </w:r>
      <w:r w:rsidRPr="0034484A">
        <w:rPr>
          <w:rFonts w:ascii="Times New Roman" w:hAnsi="Times New Roman"/>
        </w:rPr>
        <w:lastRenderedPageBreak/>
        <w:t>https://doi.org/10.1016/j.scitotenv.2020.139052</w:t>
      </w:r>
    </w:p>
    <w:p w14:paraId="00D6BE89" w14:textId="77777777" w:rsidR="0034484A" w:rsidRPr="0034484A" w:rsidRDefault="0034484A" w:rsidP="0034484A">
      <w:pPr>
        <w:pStyle w:val="ad"/>
        <w:rPr>
          <w:rFonts w:ascii="Times New Roman" w:hAnsi="Times New Roman"/>
        </w:rPr>
      </w:pPr>
      <w:r w:rsidRPr="0034484A">
        <w:rPr>
          <w:rFonts w:ascii="Times New Roman" w:hAnsi="Times New Roman"/>
        </w:rPr>
        <w:t xml:space="preserve">Chauhan A. J., &amp; Johnston S. L. (2003). Air pollution and infection in respiratory illness. </w:t>
      </w:r>
      <w:r w:rsidRPr="0034484A">
        <w:rPr>
          <w:rFonts w:ascii="Times New Roman" w:hAnsi="Times New Roman"/>
          <w:i/>
          <w:iCs/>
        </w:rPr>
        <w:t>British Medical Bulletin</w:t>
      </w:r>
      <w:r w:rsidRPr="0034484A">
        <w:rPr>
          <w:rFonts w:ascii="Times New Roman" w:hAnsi="Times New Roman"/>
        </w:rPr>
        <w:t xml:space="preserve">, </w:t>
      </w:r>
      <w:r w:rsidRPr="0034484A">
        <w:rPr>
          <w:rFonts w:ascii="Times New Roman" w:hAnsi="Times New Roman"/>
          <w:i/>
          <w:iCs/>
        </w:rPr>
        <w:t>68</w:t>
      </w:r>
      <w:r w:rsidRPr="0034484A">
        <w:rPr>
          <w:rFonts w:ascii="Times New Roman" w:hAnsi="Times New Roman"/>
        </w:rPr>
        <w:t>(1), 95–112. https://doi.org/10.1093/bmb/ldg022</w:t>
      </w:r>
    </w:p>
    <w:p w14:paraId="49584A50" w14:textId="77777777" w:rsidR="0034484A" w:rsidRPr="0034484A" w:rsidRDefault="0034484A" w:rsidP="0034484A">
      <w:pPr>
        <w:pStyle w:val="ad"/>
        <w:rPr>
          <w:rFonts w:ascii="Times New Roman" w:hAnsi="Times New Roman"/>
        </w:rPr>
      </w:pPr>
      <w:r w:rsidRPr="0034484A">
        <w:rPr>
          <w:rFonts w:ascii="Times New Roman" w:hAnsi="Times New Roman"/>
        </w:rPr>
        <w:t xml:space="preserve">Chen, X., &amp; Ye, J. (2019). When the wind blows: Spatial spillover effects of urban air pollution in China. </w:t>
      </w:r>
      <w:r w:rsidRPr="0034484A">
        <w:rPr>
          <w:rFonts w:ascii="Times New Roman" w:hAnsi="Times New Roman"/>
          <w:i/>
          <w:iCs/>
        </w:rPr>
        <w:t>Journal of Environmental Planning and Management</w:t>
      </w:r>
      <w:r w:rsidRPr="0034484A">
        <w:rPr>
          <w:rFonts w:ascii="Times New Roman" w:hAnsi="Times New Roman"/>
        </w:rPr>
        <w:t xml:space="preserve">, </w:t>
      </w:r>
      <w:r w:rsidRPr="0034484A">
        <w:rPr>
          <w:rFonts w:ascii="Times New Roman" w:hAnsi="Times New Roman"/>
          <w:i/>
          <w:iCs/>
        </w:rPr>
        <w:t>62</w:t>
      </w:r>
      <w:r w:rsidRPr="0034484A">
        <w:rPr>
          <w:rFonts w:ascii="Times New Roman" w:hAnsi="Times New Roman"/>
        </w:rPr>
        <w:t>(8), 1359–1376. https://doi.org/10.1080/09640568.2018.1496071</w:t>
      </w:r>
    </w:p>
    <w:p w14:paraId="5B27AFE9" w14:textId="77777777" w:rsidR="0034484A" w:rsidRPr="0034484A" w:rsidRDefault="0034484A" w:rsidP="0034484A">
      <w:pPr>
        <w:pStyle w:val="ad"/>
        <w:rPr>
          <w:rFonts w:ascii="Times New Roman" w:hAnsi="Times New Roman"/>
        </w:rPr>
      </w:pPr>
      <w:r w:rsidRPr="0034484A">
        <w:rPr>
          <w:rFonts w:ascii="Times New Roman" w:hAnsi="Times New Roman"/>
        </w:rPr>
        <w:t xml:space="preserve">Chen, Y., </w:t>
      </w:r>
      <w:proofErr w:type="spellStart"/>
      <w:r w:rsidRPr="0034484A">
        <w:rPr>
          <w:rFonts w:ascii="Times New Roman" w:hAnsi="Times New Roman"/>
        </w:rPr>
        <w:t>Jin</w:t>
      </w:r>
      <w:proofErr w:type="spellEnd"/>
      <w:r w:rsidRPr="0034484A">
        <w:rPr>
          <w:rFonts w:ascii="Times New Roman" w:hAnsi="Times New Roman"/>
        </w:rPr>
        <w:t xml:space="preserve">, G. Z., Kumar, N., &amp; Shi, G. (2013). The promise of Beijing: Evaluating the impact of the 2008 Olympic Games on air quality. </w:t>
      </w:r>
      <w:r w:rsidRPr="0034484A">
        <w:rPr>
          <w:rFonts w:ascii="Times New Roman" w:hAnsi="Times New Roman"/>
          <w:i/>
          <w:iCs/>
        </w:rPr>
        <w:t>Journal of Environmental Economics and Management</w:t>
      </w:r>
      <w:r w:rsidRPr="0034484A">
        <w:rPr>
          <w:rFonts w:ascii="Times New Roman" w:hAnsi="Times New Roman"/>
        </w:rPr>
        <w:t xml:space="preserve">, </w:t>
      </w:r>
      <w:r w:rsidRPr="0034484A">
        <w:rPr>
          <w:rFonts w:ascii="Times New Roman" w:hAnsi="Times New Roman"/>
          <w:i/>
          <w:iCs/>
        </w:rPr>
        <w:t>66</w:t>
      </w:r>
      <w:r w:rsidRPr="0034484A">
        <w:rPr>
          <w:rFonts w:ascii="Times New Roman" w:hAnsi="Times New Roman"/>
        </w:rPr>
        <w:t>(3), 424–443. https://doi.org/10.1016/j.jeem.2013.06.005</w:t>
      </w:r>
    </w:p>
    <w:p w14:paraId="1C946293" w14:textId="77777777" w:rsidR="0034484A" w:rsidRPr="0034484A" w:rsidRDefault="0034484A" w:rsidP="0034484A">
      <w:pPr>
        <w:pStyle w:val="ad"/>
        <w:rPr>
          <w:rFonts w:ascii="Times New Roman" w:hAnsi="Times New Roman"/>
        </w:rPr>
      </w:pPr>
      <w:r w:rsidRPr="0034484A">
        <w:rPr>
          <w:rFonts w:ascii="Times New Roman" w:hAnsi="Times New Roman"/>
        </w:rPr>
        <w:t xml:space="preserve">Cheng, N., Li, Y., Zhang, D., Chen, T., Li, L., Li, J., &amp; Jiang, L. (2016). [Improvement of Air Quality During APEC in Beijing in 2014]. </w:t>
      </w:r>
      <w:r w:rsidRPr="0034484A">
        <w:rPr>
          <w:rFonts w:ascii="Times New Roman" w:hAnsi="Times New Roman"/>
          <w:i/>
          <w:iCs/>
        </w:rPr>
        <w:t xml:space="preserve">Huan Jing </w:t>
      </w:r>
      <w:proofErr w:type="spellStart"/>
      <w:r w:rsidRPr="0034484A">
        <w:rPr>
          <w:rFonts w:ascii="Times New Roman" w:hAnsi="Times New Roman"/>
          <w:i/>
          <w:iCs/>
        </w:rPr>
        <w:t>Ke</w:t>
      </w:r>
      <w:proofErr w:type="spellEnd"/>
      <w:r w:rsidRPr="0034484A">
        <w:rPr>
          <w:rFonts w:ascii="Times New Roman" w:hAnsi="Times New Roman"/>
          <w:i/>
          <w:iCs/>
        </w:rPr>
        <w:t xml:space="preserve"> </w:t>
      </w:r>
      <w:proofErr w:type="spellStart"/>
      <w:r w:rsidRPr="0034484A">
        <w:rPr>
          <w:rFonts w:ascii="Times New Roman" w:hAnsi="Times New Roman"/>
          <w:i/>
          <w:iCs/>
        </w:rPr>
        <w:t>Xue</w:t>
      </w:r>
      <w:proofErr w:type="spellEnd"/>
      <w:r w:rsidRPr="0034484A">
        <w:rPr>
          <w:rFonts w:ascii="Times New Roman" w:hAnsi="Times New Roman"/>
          <w:i/>
          <w:iCs/>
        </w:rPr>
        <w:t xml:space="preserve">= </w:t>
      </w:r>
      <w:proofErr w:type="spellStart"/>
      <w:r w:rsidRPr="0034484A">
        <w:rPr>
          <w:rFonts w:ascii="Times New Roman" w:hAnsi="Times New Roman"/>
          <w:i/>
          <w:iCs/>
        </w:rPr>
        <w:t>Huanjing</w:t>
      </w:r>
      <w:proofErr w:type="spellEnd"/>
      <w:r w:rsidRPr="0034484A">
        <w:rPr>
          <w:rFonts w:ascii="Times New Roman" w:hAnsi="Times New Roman"/>
          <w:i/>
          <w:iCs/>
        </w:rPr>
        <w:t xml:space="preserve"> </w:t>
      </w:r>
      <w:proofErr w:type="spellStart"/>
      <w:r w:rsidRPr="0034484A">
        <w:rPr>
          <w:rFonts w:ascii="Times New Roman" w:hAnsi="Times New Roman"/>
          <w:i/>
          <w:iCs/>
        </w:rPr>
        <w:t>Kexue</w:t>
      </w:r>
      <w:proofErr w:type="spellEnd"/>
      <w:r w:rsidRPr="0034484A">
        <w:rPr>
          <w:rFonts w:ascii="Times New Roman" w:hAnsi="Times New Roman"/>
        </w:rPr>
        <w:t xml:space="preserve">, </w:t>
      </w:r>
      <w:r w:rsidRPr="0034484A">
        <w:rPr>
          <w:rFonts w:ascii="Times New Roman" w:hAnsi="Times New Roman"/>
          <w:i/>
          <w:iCs/>
        </w:rPr>
        <w:t>37</w:t>
      </w:r>
      <w:r w:rsidRPr="0034484A">
        <w:rPr>
          <w:rFonts w:ascii="Times New Roman" w:hAnsi="Times New Roman"/>
        </w:rPr>
        <w:t>(1), 66–73.</w:t>
      </w:r>
    </w:p>
    <w:p w14:paraId="03966E95" w14:textId="77777777" w:rsidR="0034484A" w:rsidRPr="0034484A" w:rsidRDefault="0034484A" w:rsidP="0034484A">
      <w:pPr>
        <w:pStyle w:val="ad"/>
        <w:rPr>
          <w:rFonts w:ascii="Times New Roman" w:hAnsi="Times New Roman"/>
        </w:rPr>
      </w:pPr>
      <w:r w:rsidRPr="0034484A">
        <w:rPr>
          <w:rFonts w:ascii="Times New Roman" w:hAnsi="Times New Roman"/>
        </w:rPr>
        <w:t xml:space="preserve">Chu, B., Zhang, S., Liu, J., Ma, Q., &amp; He, H. (2020). Significant concurrent decrease in PM2.5 and NO2 concentrations in China during COVID-19 epidemic. </w:t>
      </w:r>
      <w:r w:rsidRPr="0034484A">
        <w:rPr>
          <w:rFonts w:ascii="Times New Roman" w:hAnsi="Times New Roman"/>
          <w:i/>
          <w:iCs/>
        </w:rPr>
        <w:t>Journal of Environmental Sciences</w:t>
      </w:r>
      <w:r w:rsidRPr="0034484A">
        <w:rPr>
          <w:rFonts w:ascii="Times New Roman" w:hAnsi="Times New Roman"/>
        </w:rPr>
        <w:t>. https://doi.org/10.1016/j.jes.2020.06.031</w:t>
      </w:r>
    </w:p>
    <w:p w14:paraId="3D1D010D" w14:textId="77777777" w:rsidR="0034484A" w:rsidRPr="0034484A" w:rsidRDefault="0034484A" w:rsidP="0034484A">
      <w:pPr>
        <w:pStyle w:val="ad"/>
        <w:rPr>
          <w:rFonts w:ascii="Times New Roman" w:hAnsi="Times New Roman"/>
        </w:rPr>
      </w:pPr>
      <w:r w:rsidRPr="0034484A">
        <w:rPr>
          <w:rFonts w:ascii="Times New Roman" w:hAnsi="Times New Roman"/>
        </w:rPr>
        <w:t xml:space="preserve">Fang, C., Song, J., Zhang, Q., &amp; LI, M. (2005). The formation, development and spatial heterogeneity patterns for the structures system of urban agglomerations in China. </w:t>
      </w:r>
      <w:r w:rsidRPr="0034484A">
        <w:rPr>
          <w:rFonts w:ascii="Times New Roman" w:hAnsi="Times New Roman"/>
          <w:i/>
          <w:iCs/>
        </w:rPr>
        <w:t>ACTA GEOGRAPHICA SINICA-CHINESE EDITION-</w:t>
      </w:r>
      <w:r w:rsidRPr="0034484A">
        <w:rPr>
          <w:rFonts w:ascii="Times New Roman" w:hAnsi="Times New Roman"/>
        </w:rPr>
        <w:t xml:space="preserve">, </w:t>
      </w:r>
      <w:r w:rsidRPr="0034484A">
        <w:rPr>
          <w:rFonts w:ascii="Times New Roman" w:hAnsi="Times New Roman"/>
          <w:i/>
          <w:iCs/>
        </w:rPr>
        <w:t>60</w:t>
      </w:r>
      <w:r w:rsidRPr="0034484A">
        <w:rPr>
          <w:rFonts w:ascii="Times New Roman" w:hAnsi="Times New Roman"/>
        </w:rPr>
        <w:t>(5), 827.</w:t>
      </w:r>
    </w:p>
    <w:p w14:paraId="1CBE2F09" w14:textId="77777777" w:rsidR="0034484A" w:rsidRPr="0034484A" w:rsidRDefault="0034484A" w:rsidP="0034484A">
      <w:pPr>
        <w:pStyle w:val="ad"/>
        <w:rPr>
          <w:rFonts w:ascii="Times New Roman" w:hAnsi="Times New Roman"/>
        </w:rPr>
      </w:pPr>
      <w:r w:rsidRPr="0034484A">
        <w:rPr>
          <w:rFonts w:ascii="Times New Roman" w:hAnsi="Times New Roman"/>
        </w:rPr>
        <w:t xml:space="preserve">Han, L., Zhou, W., Li, W., &amp; Li, L. (2014). Impact of urbanization level on urban air quality: A case of fine particles (PM2.5) in Chinese cities. </w:t>
      </w:r>
      <w:r w:rsidRPr="0034484A">
        <w:rPr>
          <w:rFonts w:ascii="Times New Roman" w:hAnsi="Times New Roman"/>
          <w:i/>
          <w:iCs/>
        </w:rPr>
        <w:t>Environmental Pollution</w:t>
      </w:r>
      <w:r w:rsidRPr="0034484A">
        <w:rPr>
          <w:rFonts w:ascii="Times New Roman" w:hAnsi="Times New Roman"/>
        </w:rPr>
        <w:t xml:space="preserve">, </w:t>
      </w:r>
      <w:r w:rsidRPr="0034484A">
        <w:rPr>
          <w:rFonts w:ascii="Times New Roman" w:hAnsi="Times New Roman"/>
          <w:i/>
          <w:iCs/>
        </w:rPr>
        <w:t>194</w:t>
      </w:r>
      <w:r w:rsidRPr="0034484A">
        <w:rPr>
          <w:rFonts w:ascii="Times New Roman" w:hAnsi="Times New Roman"/>
        </w:rPr>
        <w:t>, 163–170. https://doi.org/10.1016/j.envpol.2014.07.022</w:t>
      </w:r>
    </w:p>
    <w:p w14:paraId="471F218B" w14:textId="77777777" w:rsidR="0034484A" w:rsidRPr="0034484A" w:rsidRDefault="0034484A" w:rsidP="0034484A">
      <w:pPr>
        <w:pStyle w:val="ad"/>
        <w:rPr>
          <w:rFonts w:ascii="Times New Roman" w:hAnsi="Times New Roman"/>
        </w:rPr>
      </w:pPr>
      <w:proofErr w:type="spellStart"/>
      <w:r w:rsidRPr="0034484A">
        <w:rPr>
          <w:rFonts w:ascii="Times New Roman" w:hAnsi="Times New Roman"/>
        </w:rPr>
        <w:t>Hendryx</w:t>
      </w:r>
      <w:proofErr w:type="spellEnd"/>
      <w:r w:rsidRPr="0034484A">
        <w:rPr>
          <w:rFonts w:ascii="Times New Roman" w:hAnsi="Times New Roman"/>
        </w:rPr>
        <w:t xml:space="preserve">, M., &amp; Luo, J. (2020). COVID-19 prevalence and fatality rates in association with air pollution emission concentrations and emission sources. </w:t>
      </w:r>
      <w:r w:rsidRPr="0034484A">
        <w:rPr>
          <w:rFonts w:ascii="Times New Roman" w:hAnsi="Times New Roman"/>
          <w:i/>
          <w:iCs/>
        </w:rPr>
        <w:t>Environmental Pollution</w:t>
      </w:r>
      <w:r w:rsidRPr="0034484A">
        <w:rPr>
          <w:rFonts w:ascii="Times New Roman" w:hAnsi="Times New Roman"/>
        </w:rPr>
        <w:t xml:space="preserve">, </w:t>
      </w:r>
      <w:r w:rsidRPr="0034484A">
        <w:rPr>
          <w:rFonts w:ascii="Times New Roman" w:hAnsi="Times New Roman"/>
          <w:i/>
          <w:iCs/>
        </w:rPr>
        <w:t>265</w:t>
      </w:r>
      <w:r w:rsidRPr="0034484A">
        <w:rPr>
          <w:rFonts w:ascii="Times New Roman" w:hAnsi="Times New Roman"/>
        </w:rPr>
        <w:t xml:space="preserve">, </w:t>
      </w:r>
      <w:r w:rsidRPr="0034484A">
        <w:rPr>
          <w:rFonts w:ascii="Times New Roman" w:hAnsi="Times New Roman"/>
        </w:rPr>
        <w:lastRenderedPageBreak/>
        <w:t>115126. https://doi.org/10.1016/j.envpol.2020.115126</w:t>
      </w:r>
    </w:p>
    <w:p w14:paraId="1056B0F5" w14:textId="77777777" w:rsidR="0034484A" w:rsidRPr="0034484A" w:rsidRDefault="0034484A" w:rsidP="0034484A">
      <w:pPr>
        <w:pStyle w:val="ad"/>
        <w:rPr>
          <w:rFonts w:ascii="Times New Roman" w:hAnsi="Times New Roman"/>
        </w:rPr>
      </w:pPr>
      <w:proofErr w:type="spellStart"/>
      <w:r w:rsidRPr="0034484A">
        <w:rPr>
          <w:rFonts w:ascii="Times New Roman" w:hAnsi="Times New Roman"/>
        </w:rPr>
        <w:t>Ke</w:t>
      </w:r>
      <w:proofErr w:type="spellEnd"/>
      <w:r w:rsidRPr="0034484A">
        <w:rPr>
          <w:rFonts w:ascii="Times New Roman" w:hAnsi="Times New Roman"/>
        </w:rPr>
        <w:t xml:space="preserve">, L., Jacob, D., Liao, H., Shen, L., Zhang, Q., &amp; Bates, K. (2019). Anthropogenic drivers of 2013-2017 trends in summer surface ozone in China. </w:t>
      </w:r>
      <w:r w:rsidRPr="0034484A">
        <w:rPr>
          <w:rFonts w:ascii="Times New Roman" w:hAnsi="Times New Roman"/>
          <w:i/>
          <w:iCs/>
        </w:rPr>
        <w:t>Proceedings of the National Academy of Sciences</w:t>
      </w:r>
      <w:r w:rsidRPr="0034484A">
        <w:rPr>
          <w:rFonts w:ascii="Times New Roman" w:hAnsi="Times New Roman"/>
        </w:rPr>
        <w:t xml:space="preserve">, </w:t>
      </w:r>
      <w:r w:rsidRPr="0034484A">
        <w:rPr>
          <w:rFonts w:ascii="Times New Roman" w:hAnsi="Times New Roman"/>
          <w:i/>
          <w:iCs/>
        </w:rPr>
        <w:t>116</w:t>
      </w:r>
      <w:r w:rsidRPr="0034484A">
        <w:rPr>
          <w:rFonts w:ascii="Times New Roman" w:hAnsi="Times New Roman"/>
        </w:rPr>
        <w:t>. https://doi.org/10.1073/pnas.1812168116</w:t>
      </w:r>
    </w:p>
    <w:p w14:paraId="68CF6A36" w14:textId="77777777" w:rsidR="0034484A" w:rsidRPr="0034484A" w:rsidRDefault="0034484A" w:rsidP="0034484A">
      <w:pPr>
        <w:pStyle w:val="ad"/>
        <w:rPr>
          <w:rFonts w:ascii="Times New Roman" w:hAnsi="Times New Roman"/>
        </w:rPr>
      </w:pPr>
      <w:r w:rsidRPr="0034484A">
        <w:rPr>
          <w:rFonts w:ascii="Times New Roman" w:hAnsi="Times New Roman"/>
        </w:rPr>
        <w:t xml:space="preserve">Li, L., Li, Q., Huang, L., Wang, Q., Zhu, A., Xu, J., … Chan, A. (2020). Air quality changes during the COVID-19 lockdown over the Yangtze River Delta Region: An insight into the impact of human activity pattern changes on air pollution variation. </w:t>
      </w:r>
      <w:r w:rsidRPr="0034484A">
        <w:rPr>
          <w:rFonts w:ascii="Times New Roman" w:hAnsi="Times New Roman"/>
          <w:i/>
          <w:iCs/>
        </w:rPr>
        <w:t>Science of The Total Environment</w:t>
      </w:r>
      <w:r w:rsidRPr="0034484A">
        <w:rPr>
          <w:rFonts w:ascii="Times New Roman" w:hAnsi="Times New Roman"/>
        </w:rPr>
        <w:t xml:space="preserve">, </w:t>
      </w:r>
      <w:r w:rsidRPr="0034484A">
        <w:rPr>
          <w:rFonts w:ascii="Times New Roman" w:hAnsi="Times New Roman"/>
          <w:i/>
          <w:iCs/>
        </w:rPr>
        <w:t>732</w:t>
      </w:r>
      <w:r w:rsidRPr="0034484A">
        <w:rPr>
          <w:rFonts w:ascii="Times New Roman" w:hAnsi="Times New Roman"/>
        </w:rPr>
        <w:t>, 139282. https://doi.org/10.1016/j.scitotenv.2020.139282</w:t>
      </w:r>
    </w:p>
    <w:p w14:paraId="782A9732" w14:textId="77777777" w:rsidR="0034484A" w:rsidRPr="0034484A" w:rsidRDefault="0034484A" w:rsidP="0034484A">
      <w:pPr>
        <w:pStyle w:val="ad"/>
        <w:rPr>
          <w:rFonts w:ascii="Times New Roman" w:hAnsi="Times New Roman"/>
        </w:rPr>
      </w:pPr>
      <w:r w:rsidRPr="0034484A">
        <w:rPr>
          <w:rFonts w:ascii="Times New Roman" w:hAnsi="Times New Roman"/>
        </w:rPr>
        <w:t xml:space="preserve">Lian, X., Huang, J., Huang, R., Liu, C., Wang, L., &amp; Zhang, T. (2020). Impact of city lockdown on the air quality of COVID-19-hit of Wuhan city. </w:t>
      </w:r>
      <w:r w:rsidRPr="0034484A">
        <w:rPr>
          <w:rFonts w:ascii="Times New Roman" w:hAnsi="Times New Roman"/>
          <w:i/>
          <w:iCs/>
        </w:rPr>
        <w:t>Science of The Total Environment</w:t>
      </w:r>
      <w:r w:rsidRPr="0034484A">
        <w:rPr>
          <w:rFonts w:ascii="Times New Roman" w:hAnsi="Times New Roman"/>
        </w:rPr>
        <w:t xml:space="preserve">, </w:t>
      </w:r>
      <w:r w:rsidRPr="0034484A">
        <w:rPr>
          <w:rFonts w:ascii="Times New Roman" w:hAnsi="Times New Roman"/>
          <w:i/>
          <w:iCs/>
        </w:rPr>
        <w:t>742</w:t>
      </w:r>
      <w:r w:rsidRPr="0034484A">
        <w:rPr>
          <w:rFonts w:ascii="Times New Roman" w:hAnsi="Times New Roman"/>
        </w:rPr>
        <w:t>, 140556. https://doi.org/10.1016/j.scitotenv.2020.140556</w:t>
      </w:r>
    </w:p>
    <w:p w14:paraId="14F7437E" w14:textId="77777777" w:rsidR="0034484A" w:rsidRPr="0034484A" w:rsidRDefault="0034484A" w:rsidP="0034484A">
      <w:pPr>
        <w:pStyle w:val="ad"/>
        <w:rPr>
          <w:rFonts w:ascii="Times New Roman" w:hAnsi="Times New Roman"/>
        </w:rPr>
      </w:pPr>
      <w:r w:rsidRPr="0034484A">
        <w:rPr>
          <w:rFonts w:ascii="Times New Roman" w:hAnsi="Times New Roman"/>
        </w:rPr>
        <w:t xml:space="preserve">Lu, D., Xu, J., Yang, D., &amp; Zhao, J. (2017). </w:t>
      </w:r>
      <w:proofErr w:type="spellStart"/>
      <w:r w:rsidRPr="0034484A">
        <w:rPr>
          <w:rFonts w:ascii="Times New Roman" w:hAnsi="Times New Roman"/>
        </w:rPr>
        <w:t>Spatio</w:t>
      </w:r>
      <w:proofErr w:type="spellEnd"/>
      <w:r w:rsidRPr="0034484A">
        <w:rPr>
          <w:rFonts w:ascii="Times New Roman" w:hAnsi="Times New Roman"/>
        </w:rPr>
        <w:t xml:space="preserve">-temporal variation and influence factors of PM2.5 concentrations in China from 1998 to 2014. </w:t>
      </w:r>
      <w:r w:rsidRPr="0034484A">
        <w:rPr>
          <w:rFonts w:ascii="Times New Roman" w:hAnsi="Times New Roman"/>
          <w:i/>
          <w:iCs/>
        </w:rPr>
        <w:t>Atmospheric Pollution Research</w:t>
      </w:r>
      <w:r w:rsidRPr="0034484A">
        <w:rPr>
          <w:rFonts w:ascii="Times New Roman" w:hAnsi="Times New Roman"/>
        </w:rPr>
        <w:t xml:space="preserve">, </w:t>
      </w:r>
      <w:r w:rsidRPr="0034484A">
        <w:rPr>
          <w:rFonts w:ascii="Times New Roman" w:hAnsi="Times New Roman"/>
          <w:i/>
          <w:iCs/>
        </w:rPr>
        <w:t>8</w:t>
      </w:r>
      <w:r w:rsidRPr="0034484A">
        <w:rPr>
          <w:rFonts w:ascii="Times New Roman" w:hAnsi="Times New Roman"/>
        </w:rPr>
        <w:t>(6), 1151–1159. https://doi.org/10.1016/j.apr.2017.05.005</w:t>
      </w:r>
    </w:p>
    <w:p w14:paraId="6CE4E2A8" w14:textId="77777777" w:rsidR="0034484A" w:rsidRPr="0034484A" w:rsidRDefault="0034484A" w:rsidP="0034484A">
      <w:pPr>
        <w:pStyle w:val="ad"/>
        <w:rPr>
          <w:rFonts w:ascii="Times New Roman" w:hAnsi="Times New Roman"/>
        </w:rPr>
      </w:pPr>
      <w:r w:rsidRPr="0034484A">
        <w:rPr>
          <w:rFonts w:ascii="Times New Roman" w:hAnsi="Times New Roman"/>
        </w:rPr>
        <w:t xml:space="preserve">Meng, K., Xu, X., Cheng, X., Xu, X., Qu, X., Zhu, W., … Zhao, Y. (2018). </w:t>
      </w:r>
      <w:proofErr w:type="spellStart"/>
      <w:r w:rsidRPr="0034484A">
        <w:rPr>
          <w:rFonts w:ascii="Times New Roman" w:hAnsi="Times New Roman"/>
        </w:rPr>
        <w:t>Spatio</w:t>
      </w:r>
      <w:proofErr w:type="spellEnd"/>
      <w:r w:rsidRPr="0034484A">
        <w:rPr>
          <w:rFonts w:ascii="Times New Roman" w:hAnsi="Times New Roman"/>
        </w:rPr>
        <w:t xml:space="preserve">-temporal variations in SO2 and NO2 emissions caused by heating over the Beijing-Tianjin-Hebei Region constrained by an adaptive nudging method with OMI data. </w:t>
      </w:r>
      <w:r w:rsidRPr="0034484A">
        <w:rPr>
          <w:rFonts w:ascii="Times New Roman" w:hAnsi="Times New Roman"/>
          <w:i/>
          <w:iCs/>
        </w:rPr>
        <w:t>Science of The Total Environment</w:t>
      </w:r>
      <w:r w:rsidRPr="0034484A">
        <w:rPr>
          <w:rFonts w:ascii="Times New Roman" w:hAnsi="Times New Roman"/>
        </w:rPr>
        <w:t xml:space="preserve">, </w:t>
      </w:r>
      <w:r w:rsidRPr="0034484A">
        <w:rPr>
          <w:rFonts w:ascii="Times New Roman" w:hAnsi="Times New Roman"/>
          <w:i/>
          <w:iCs/>
        </w:rPr>
        <w:t>642</w:t>
      </w:r>
      <w:r w:rsidRPr="0034484A">
        <w:rPr>
          <w:rFonts w:ascii="Times New Roman" w:hAnsi="Times New Roman"/>
        </w:rPr>
        <w:t>, 543–552. https://doi.org/10.1016/j.scitotenv.2018.06.021</w:t>
      </w:r>
    </w:p>
    <w:p w14:paraId="23D8357A" w14:textId="77777777" w:rsidR="0034484A" w:rsidRPr="0034484A" w:rsidRDefault="0034484A" w:rsidP="0034484A">
      <w:pPr>
        <w:pStyle w:val="ad"/>
        <w:rPr>
          <w:rFonts w:ascii="Times New Roman" w:hAnsi="Times New Roman"/>
        </w:rPr>
      </w:pPr>
      <w:r w:rsidRPr="0034484A">
        <w:rPr>
          <w:rFonts w:ascii="Times New Roman" w:hAnsi="Times New Roman"/>
        </w:rPr>
        <w:t xml:space="preserve">Miao, Y., Liu, S., Guo, J., Yan, Y., Huang, S., Zhang, G., … Lou, M. (2018). Impacts of meteorological conditions on wintertime PM2.5 pollution in Taiyuan, North China. </w:t>
      </w:r>
      <w:r w:rsidRPr="0034484A">
        <w:rPr>
          <w:rFonts w:ascii="Times New Roman" w:hAnsi="Times New Roman"/>
          <w:i/>
          <w:iCs/>
        </w:rPr>
        <w:t>Environmental Science and Pollution Research</w:t>
      </w:r>
      <w:r w:rsidRPr="0034484A">
        <w:rPr>
          <w:rFonts w:ascii="Times New Roman" w:hAnsi="Times New Roman"/>
        </w:rPr>
        <w:t xml:space="preserve">, </w:t>
      </w:r>
      <w:r w:rsidRPr="0034484A">
        <w:rPr>
          <w:rFonts w:ascii="Times New Roman" w:hAnsi="Times New Roman"/>
          <w:i/>
          <w:iCs/>
        </w:rPr>
        <w:t>25</w:t>
      </w:r>
      <w:r w:rsidRPr="0034484A">
        <w:rPr>
          <w:rFonts w:ascii="Times New Roman" w:hAnsi="Times New Roman"/>
        </w:rPr>
        <w:t>(22), 21855–21866. https://doi.org/10.1007/s11356-018-2327-1</w:t>
      </w:r>
    </w:p>
    <w:p w14:paraId="38885945" w14:textId="77777777" w:rsidR="0034484A" w:rsidRPr="0034484A" w:rsidRDefault="0034484A" w:rsidP="0034484A">
      <w:pPr>
        <w:pStyle w:val="ad"/>
        <w:rPr>
          <w:rFonts w:ascii="Times New Roman" w:hAnsi="Times New Roman"/>
        </w:rPr>
      </w:pPr>
      <w:r w:rsidRPr="0034484A">
        <w:rPr>
          <w:rFonts w:ascii="Times New Roman" w:hAnsi="Times New Roman"/>
        </w:rPr>
        <w:lastRenderedPageBreak/>
        <w:t>People’s Daily. (2020a). National Emergency Response Level Summary. Retrieved July 17, 2020, from National emergency response level summary: Five provinces are at level 2, 24, down to level 3 website: http://society.people.com.cn/n1/2020/0508/c1008-31701312.html</w:t>
      </w:r>
    </w:p>
    <w:p w14:paraId="61D57EA3" w14:textId="77777777" w:rsidR="0034484A" w:rsidRPr="0034484A" w:rsidRDefault="0034484A" w:rsidP="0034484A">
      <w:pPr>
        <w:pStyle w:val="ad"/>
        <w:rPr>
          <w:rFonts w:ascii="Times New Roman" w:hAnsi="Times New Roman"/>
        </w:rPr>
      </w:pPr>
      <w:r w:rsidRPr="0034484A">
        <w:rPr>
          <w:rFonts w:ascii="Times New Roman" w:hAnsi="Times New Roman"/>
        </w:rPr>
        <w:t>People’s Daily. (2020b). Schedule for resumption of work by province. Retrieved July 17, 2020, from https://weibo.com/ttarticle/p/show?id=2309404467436270256212</w:t>
      </w:r>
    </w:p>
    <w:p w14:paraId="5668137F" w14:textId="77777777" w:rsidR="0034484A" w:rsidRPr="0034484A" w:rsidRDefault="0034484A" w:rsidP="0034484A">
      <w:pPr>
        <w:pStyle w:val="ad"/>
        <w:rPr>
          <w:rFonts w:ascii="Times New Roman" w:hAnsi="Times New Roman"/>
        </w:rPr>
      </w:pPr>
      <w:r w:rsidRPr="0034484A">
        <w:rPr>
          <w:rFonts w:ascii="Times New Roman" w:hAnsi="Times New Roman"/>
        </w:rPr>
        <w:t xml:space="preserve">Sharma, S., Zhang, M., </w:t>
      </w:r>
      <w:proofErr w:type="spellStart"/>
      <w:r w:rsidRPr="0034484A">
        <w:rPr>
          <w:rFonts w:ascii="Times New Roman" w:hAnsi="Times New Roman"/>
        </w:rPr>
        <w:t>Anshika</w:t>
      </w:r>
      <w:proofErr w:type="spellEnd"/>
      <w:r w:rsidRPr="0034484A">
        <w:rPr>
          <w:rFonts w:ascii="Times New Roman" w:hAnsi="Times New Roman"/>
        </w:rPr>
        <w:t xml:space="preserve">, Gao, J., Zhang, H., &amp; Kota, S. H. (2020). Effect of restricted emissions during COVID-19 on air quality in India. </w:t>
      </w:r>
      <w:r w:rsidRPr="0034484A">
        <w:rPr>
          <w:rFonts w:ascii="Times New Roman" w:hAnsi="Times New Roman"/>
          <w:i/>
          <w:iCs/>
        </w:rPr>
        <w:t>Science of The Total Environment</w:t>
      </w:r>
      <w:r w:rsidRPr="0034484A">
        <w:rPr>
          <w:rFonts w:ascii="Times New Roman" w:hAnsi="Times New Roman"/>
        </w:rPr>
        <w:t xml:space="preserve">, </w:t>
      </w:r>
      <w:r w:rsidRPr="0034484A">
        <w:rPr>
          <w:rFonts w:ascii="Times New Roman" w:hAnsi="Times New Roman"/>
          <w:i/>
          <w:iCs/>
        </w:rPr>
        <w:t>728</w:t>
      </w:r>
      <w:r w:rsidRPr="0034484A">
        <w:rPr>
          <w:rFonts w:ascii="Times New Roman" w:hAnsi="Times New Roman"/>
        </w:rPr>
        <w:t>, 138878. https://doi.org/10.1016/j.scitotenv.2020.138878</w:t>
      </w:r>
    </w:p>
    <w:p w14:paraId="71C0D8A2" w14:textId="77777777" w:rsidR="0034484A" w:rsidRPr="0034484A" w:rsidRDefault="0034484A" w:rsidP="0034484A">
      <w:pPr>
        <w:pStyle w:val="ad"/>
        <w:rPr>
          <w:rFonts w:ascii="Times New Roman" w:hAnsi="Times New Roman"/>
        </w:rPr>
      </w:pPr>
      <w:r w:rsidRPr="0034484A">
        <w:rPr>
          <w:rFonts w:ascii="Times New Roman" w:hAnsi="Times New Roman"/>
        </w:rPr>
        <w:t xml:space="preserve">Song, C., He, J., Wu, L., </w:t>
      </w:r>
      <w:proofErr w:type="spellStart"/>
      <w:r w:rsidRPr="0034484A">
        <w:rPr>
          <w:rFonts w:ascii="Times New Roman" w:hAnsi="Times New Roman"/>
        </w:rPr>
        <w:t>Jin</w:t>
      </w:r>
      <w:proofErr w:type="spellEnd"/>
      <w:r w:rsidRPr="0034484A">
        <w:rPr>
          <w:rFonts w:ascii="Times New Roman" w:hAnsi="Times New Roman"/>
        </w:rPr>
        <w:t xml:space="preserve">, T., Chen, X., Li, R., … Mao, H. (2017). Health burden attributable to ambient PM2.5 in China. </w:t>
      </w:r>
      <w:r w:rsidRPr="0034484A">
        <w:rPr>
          <w:rFonts w:ascii="Times New Roman" w:hAnsi="Times New Roman"/>
          <w:i/>
          <w:iCs/>
        </w:rPr>
        <w:t>Environmental Pollution</w:t>
      </w:r>
      <w:r w:rsidRPr="0034484A">
        <w:rPr>
          <w:rFonts w:ascii="Times New Roman" w:hAnsi="Times New Roman"/>
        </w:rPr>
        <w:t xml:space="preserve">, </w:t>
      </w:r>
      <w:r w:rsidRPr="0034484A">
        <w:rPr>
          <w:rFonts w:ascii="Times New Roman" w:hAnsi="Times New Roman"/>
          <w:i/>
          <w:iCs/>
        </w:rPr>
        <w:t>223</w:t>
      </w:r>
      <w:r w:rsidRPr="0034484A">
        <w:rPr>
          <w:rFonts w:ascii="Times New Roman" w:hAnsi="Times New Roman"/>
        </w:rPr>
        <w:t>, 575–586. https://doi.org/10.1016/j.envpol.2017.01.060</w:t>
      </w:r>
    </w:p>
    <w:p w14:paraId="0E43B577" w14:textId="77777777" w:rsidR="0034484A" w:rsidRPr="0034484A" w:rsidRDefault="0034484A" w:rsidP="0034484A">
      <w:pPr>
        <w:pStyle w:val="ad"/>
        <w:rPr>
          <w:rFonts w:ascii="Times New Roman" w:hAnsi="Times New Roman"/>
        </w:rPr>
      </w:pPr>
      <w:r w:rsidRPr="0034484A">
        <w:rPr>
          <w:rFonts w:ascii="Times New Roman" w:hAnsi="Times New Roman"/>
        </w:rPr>
        <w:t xml:space="preserve">Tian, H., Liu, Y., Li, Y., Wu, C.-H., Chen, B., Kraemer, M. U. G., … Dye, C. (2020). An investigation of transmission control measures during the first 50 days of the COVID-19 epidemic in China. </w:t>
      </w:r>
      <w:r w:rsidRPr="0034484A">
        <w:rPr>
          <w:rFonts w:ascii="Times New Roman" w:hAnsi="Times New Roman"/>
          <w:i/>
          <w:iCs/>
        </w:rPr>
        <w:t>Science</w:t>
      </w:r>
      <w:r w:rsidRPr="0034484A">
        <w:rPr>
          <w:rFonts w:ascii="Times New Roman" w:hAnsi="Times New Roman"/>
        </w:rPr>
        <w:t xml:space="preserve">, </w:t>
      </w:r>
      <w:r w:rsidRPr="0034484A">
        <w:rPr>
          <w:rFonts w:ascii="Times New Roman" w:hAnsi="Times New Roman"/>
          <w:i/>
          <w:iCs/>
        </w:rPr>
        <w:t>368</w:t>
      </w:r>
      <w:r w:rsidRPr="0034484A">
        <w:rPr>
          <w:rFonts w:ascii="Times New Roman" w:hAnsi="Times New Roman"/>
        </w:rPr>
        <w:t>(6491), 638–642. https://doi.org/10.1126/science.abb6105</w:t>
      </w:r>
    </w:p>
    <w:p w14:paraId="56955E63" w14:textId="77777777" w:rsidR="0034484A" w:rsidRPr="0034484A" w:rsidRDefault="0034484A" w:rsidP="0034484A">
      <w:pPr>
        <w:pStyle w:val="ad"/>
        <w:rPr>
          <w:rFonts w:ascii="Times New Roman" w:hAnsi="Times New Roman"/>
        </w:rPr>
      </w:pPr>
      <w:r w:rsidRPr="0034484A">
        <w:rPr>
          <w:rFonts w:ascii="Times New Roman" w:hAnsi="Times New Roman"/>
        </w:rPr>
        <w:t xml:space="preserve">Wang, L., Zhang, Q., Hao, J. M., &amp; He, K. B. (2005). Anthropogenic CO emission inventory of Mainland China. </w:t>
      </w:r>
      <w:r w:rsidRPr="0034484A">
        <w:rPr>
          <w:rFonts w:ascii="Times New Roman" w:hAnsi="Times New Roman"/>
          <w:i/>
          <w:iCs/>
        </w:rPr>
        <w:t xml:space="preserve">Acta Scientiae </w:t>
      </w:r>
      <w:proofErr w:type="spellStart"/>
      <w:r w:rsidRPr="0034484A">
        <w:rPr>
          <w:rFonts w:ascii="Times New Roman" w:hAnsi="Times New Roman"/>
          <w:i/>
          <w:iCs/>
        </w:rPr>
        <w:t>Circumstantiae</w:t>
      </w:r>
      <w:proofErr w:type="spellEnd"/>
      <w:r w:rsidRPr="0034484A">
        <w:rPr>
          <w:rFonts w:ascii="Times New Roman" w:hAnsi="Times New Roman"/>
        </w:rPr>
        <w:t xml:space="preserve">, </w:t>
      </w:r>
      <w:r w:rsidRPr="0034484A">
        <w:rPr>
          <w:rFonts w:ascii="Times New Roman" w:hAnsi="Times New Roman"/>
          <w:i/>
          <w:iCs/>
        </w:rPr>
        <w:t>25</w:t>
      </w:r>
      <w:r w:rsidRPr="0034484A">
        <w:rPr>
          <w:rFonts w:ascii="Times New Roman" w:hAnsi="Times New Roman"/>
        </w:rPr>
        <w:t>, 1580–1585.</w:t>
      </w:r>
    </w:p>
    <w:p w14:paraId="3B52D2BB" w14:textId="77777777" w:rsidR="0034484A" w:rsidRPr="0034484A" w:rsidRDefault="0034484A" w:rsidP="0034484A">
      <w:pPr>
        <w:pStyle w:val="ad"/>
        <w:rPr>
          <w:rFonts w:ascii="Times New Roman" w:hAnsi="Times New Roman"/>
        </w:rPr>
      </w:pPr>
      <w:r w:rsidRPr="0034484A">
        <w:rPr>
          <w:rFonts w:ascii="Times New Roman" w:hAnsi="Times New Roman"/>
        </w:rPr>
        <w:t xml:space="preserve">Wang, P., Chen, K., Zhu, S., Wang, P., &amp; Zhang, H. (2020). Severe air pollution events not avoided by reduced anthropogenic activities during COVID-19 outbreak. </w:t>
      </w:r>
      <w:r w:rsidRPr="0034484A">
        <w:rPr>
          <w:rFonts w:ascii="Times New Roman" w:hAnsi="Times New Roman"/>
          <w:i/>
          <w:iCs/>
        </w:rPr>
        <w:t>Resources, Conservation and Recycling</w:t>
      </w:r>
      <w:r w:rsidRPr="0034484A">
        <w:rPr>
          <w:rFonts w:ascii="Times New Roman" w:hAnsi="Times New Roman"/>
        </w:rPr>
        <w:t xml:space="preserve">, </w:t>
      </w:r>
      <w:r w:rsidRPr="0034484A">
        <w:rPr>
          <w:rFonts w:ascii="Times New Roman" w:hAnsi="Times New Roman"/>
          <w:i/>
          <w:iCs/>
        </w:rPr>
        <w:t>158</w:t>
      </w:r>
      <w:r w:rsidRPr="0034484A">
        <w:rPr>
          <w:rFonts w:ascii="Times New Roman" w:hAnsi="Times New Roman"/>
        </w:rPr>
        <w:t>, 104814. https://doi.org/10.1016/j.resconrec.2020.104814</w:t>
      </w:r>
    </w:p>
    <w:p w14:paraId="736B36CF" w14:textId="77777777" w:rsidR="0034484A" w:rsidRPr="0034484A" w:rsidRDefault="0034484A" w:rsidP="0034484A">
      <w:pPr>
        <w:pStyle w:val="ad"/>
        <w:rPr>
          <w:rFonts w:ascii="Times New Roman" w:hAnsi="Times New Roman"/>
        </w:rPr>
      </w:pPr>
      <w:r w:rsidRPr="0034484A">
        <w:rPr>
          <w:rFonts w:ascii="Times New Roman" w:hAnsi="Times New Roman"/>
        </w:rPr>
        <w:t xml:space="preserve">Wang, S., Zhou, C., Wang, Z., Feng, K., &amp; </w:t>
      </w:r>
      <w:proofErr w:type="spellStart"/>
      <w:r w:rsidRPr="0034484A">
        <w:rPr>
          <w:rFonts w:ascii="Times New Roman" w:hAnsi="Times New Roman"/>
        </w:rPr>
        <w:t>Hubacek</w:t>
      </w:r>
      <w:proofErr w:type="spellEnd"/>
      <w:r w:rsidRPr="0034484A">
        <w:rPr>
          <w:rFonts w:ascii="Times New Roman" w:hAnsi="Times New Roman"/>
        </w:rPr>
        <w:t xml:space="preserve">, K. (2017). The characteristics and drivers of fine particulate matter (PM2.5) distribution in China. </w:t>
      </w:r>
      <w:r w:rsidRPr="0034484A">
        <w:rPr>
          <w:rFonts w:ascii="Times New Roman" w:hAnsi="Times New Roman"/>
          <w:i/>
          <w:iCs/>
        </w:rPr>
        <w:t>Journal of Cleaner Production</w:t>
      </w:r>
      <w:r w:rsidRPr="0034484A">
        <w:rPr>
          <w:rFonts w:ascii="Times New Roman" w:hAnsi="Times New Roman"/>
        </w:rPr>
        <w:t xml:space="preserve">, </w:t>
      </w:r>
      <w:r w:rsidRPr="0034484A">
        <w:rPr>
          <w:rFonts w:ascii="Times New Roman" w:hAnsi="Times New Roman"/>
          <w:i/>
          <w:iCs/>
        </w:rPr>
        <w:t>142</w:t>
      </w:r>
      <w:r w:rsidRPr="0034484A">
        <w:rPr>
          <w:rFonts w:ascii="Times New Roman" w:hAnsi="Times New Roman"/>
        </w:rPr>
        <w:t>, 1800–1809. https://doi.org/10.1016/j.jclepro.2016.11.104</w:t>
      </w:r>
    </w:p>
    <w:p w14:paraId="73228C19" w14:textId="77777777" w:rsidR="0034484A" w:rsidRPr="0034484A" w:rsidRDefault="0034484A" w:rsidP="0034484A">
      <w:pPr>
        <w:pStyle w:val="ad"/>
        <w:rPr>
          <w:rFonts w:ascii="Times New Roman" w:hAnsi="Times New Roman"/>
        </w:rPr>
      </w:pPr>
      <w:r w:rsidRPr="0034484A">
        <w:rPr>
          <w:rFonts w:ascii="Times New Roman" w:hAnsi="Times New Roman"/>
        </w:rPr>
        <w:lastRenderedPageBreak/>
        <w:t xml:space="preserve">Wang, Y., Yuan, Y., Wang, Q., Liu, C., </w:t>
      </w:r>
      <w:proofErr w:type="spellStart"/>
      <w:r w:rsidRPr="0034484A">
        <w:rPr>
          <w:rFonts w:ascii="Times New Roman" w:hAnsi="Times New Roman"/>
        </w:rPr>
        <w:t>Zhi</w:t>
      </w:r>
      <w:proofErr w:type="spellEnd"/>
      <w:r w:rsidRPr="0034484A">
        <w:rPr>
          <w:rFonts w:ascii="Times New Roman" w:hAnsi="Times New Roman"/>
        </w:rPr>
        <w:t xml:space="preserve">, Q., &amp; Cao, J. (2020). Changes in air quality related to the control of coronavirus in China: Implications for traffic and industrial emissions. </w:t>
      </w:r>
      <w:r w:rsidRPr="0034484A">
        <w:rPr>
          <w:rFonts w:ascii="Times New Roman" w:hAnsi="Times New Roman"/>
          <w:i/>
          <w:iCs/>
        </w:rPr>
        <w:t>Science of The Total Environment</w:t>
      </w:r>
      <w:r w:rsidRPr="0034484A">
        <w:rPr>
          <w:rFonts w:ascii="Times New Roman" w:hAnsi="Times New Roman"/>
        </w:rPr>
        <w:t xml:space="preserve">, </w:t>
      </w:r>
      <w:r w:rsidRPr="0034484A">
        <w:rPr>
          <w:rFonts w:ascii="Times New Roman" w:hAnsi="Times New Roman"/>
          <w:i/>
          <w:iCs/>
        </w:rPr>
        <w:t>731</w:t>
      </w:r>
      <w:r w:rsidRPr="0034484A">
        <w:rPr>
          <w:rFonts w:ascii="Times New Roman" w:hAnsi="Times New Roman"/>
        </w:rPr>
        <w:t>, 139133. https://doi.org/10.1016/j.scitotenv.2020.139133</w:t>
      </w:r>
    </w:p>
    <w:p w14:paraId="0F658050" w14:textId="77777777" w:rsidR="0034484A" w:rsidRPr="0034484A" w:rsidRDefault="0034484A" w:rsidP="0034484A">
      <w:pPr>
        <w:pStyle w:val="ad"/>
        <w:rPr>
          <w:rFonts w:ascii="Times New Roman" w:hAnsi="Times New Roman"/>
        </w:rPr>
      </w:pPr>
      <w:proofErr w:type="gramStart"/>
      <w:r w:rsidRPr="0034484A">
        <w:rPr>
          <w:rFonts w:ascii="Times New Roman" w:hAnsi="Times New Roman"/>
        </w:rPr>
        <w:t>WHO.</w:t>
      </w:r>
      <w:proofErr w:type="gramEnd"/>
      <w:r w:rsidRPr="0034484A">
        <w:rPr>
          <w:rFonts w:ascii="Times New Roman" w:hAnsi="Times New Roman"/>
        </w:rPr>
        <w:t xml:space="preserve"> (2020). WHO Coronavirus Disease (COVID-19) Dashboard. Retrieved August 3, 2020, from https://covid19.who.int</w:t>
      </w:r>
    </w:p>
    <w:p w14:paraId="43F83FD3" w14:textId="77777777" w:rsidR="0034484A" w:rsidRPr="0034484A" w:rsidRDefault="0034484A" w:rsidP="0034484A">
      <w:pPr>
        <w:pStyle w:val="ad"/>
        <w:rPr>
          <w:rFonts w:ascii="Times New Roman" w:hAnsi="Times New Roman"/>
        </w:rPr>
      </w:pPr>
      <w:r w:rsidRPr="0034484A">
        <w:rPr>
          <w:rFonts w:ascii="Times New Roman" w:hAnsi="Times New Roman"/>
        </w:rPr>
        <w:t xml:space="preserve">Zhang, X., Zhang, P., Zhang, Y., Li, X., &amp; </w:t>
      </w:r>
      <w:proofErr w:type="spellStart"/>
      <w:r w:rsidRPr="0034484A">
        <w:rPr>
          <w:rFonts w:ascii="Times New Roman" w:hAnsi="Times New Roman"/>
        </w:rPr>
        <w:t>Qiu</w:t>
      </w:r>
      <w:proofErr w:type="spellEnd"/>
      <w:r w:rsidRPr="0034484A">
        <w:rPr>
          <w:rFonts w:ascii="Times New Roman" w:hAnsi="Times New Roman"/>
        </w:rPr>
        <w:t xml:space="preserve">, H. (2007). The trend, seasonal cycle, and sources of tropospheric NO 2 over China during 1997–2006 based on satellite measurement. </w:t>
      </w:r>
      <w:r w:rsidRPr="0034484A">
        <w:rPr>
          <w:rFonts w:ascii="Times New Roman" w:hAnsi="Times New Roman"/>
          <w:i/>
          <w:iCs/>
        </w:rPr>
        <w:t>Science in China Series D: Earth Sciences</w:t>
      </w:r>
      <w:r w:rsidRPr="0034484A">
        <w:rPr>
          <w:rFonts w:ascii="Times New Roman" w:hAnsi="Times New Roman"/>
        </w:rPr>
        <w:t xml:space="preserve">, </w:t>
      </w:r>
      <w:r w:rsidRPr="0034484A">
        <w:rPr>
          <w:rFonts w:ascii="Times New Roman" w:hAnsi="Times New Roman"/>
          <w:i/>
          <w:iCs/>
        </w:rPr>
        <w:t>50</w:t>
      </w:r>
      <w:r w:rsidRPr="0034484A">
        <w:rPr>
          <w:rFonts w:ascii="Times New Roman" w:hAnsi="Times New Roman"/>
        </w:rPr>
        <w:t>(12), 1877–1884.</w:t>
      </w:r>
    </w:p>
    <w:p w14:paraId="25B5556D" w14:textId="77777777" w:rsidR="0034484A" w:rsidRPr="0034484A" w:rsidRDefault="0034484A" w:rsidP="0034484A">
      <w:pPr>
        <w:pStyle w:val="ad"/>
        <w:rPr>
          <w:rFonts w:ascii="Times New Roman" w:hAnsi="Times New Roman"/>
        </w:rPr>
      </w:pPr>
      <w:r w:rsidRPr="0034484A">
        <w:rPr>
          <w:rFonts w:ascii="Times New Roman" w:hAnsi="Times New Roman"/>
        </w:rPr>
        <w:t xml:space="preserve">Zhang, Z., </w:t>
      </w:r>
      <w:proofErr w:type="spellStart"/>
      <w:r w:rsidRPr="0034484A">
        <w:rPr>
          <w:rFonts w:ascii="Times New Roman" w:hAnsi="Times New Roman"/>
        </w:rPr>
        <w:t>Xue</w:t>
      </w:r>
      <w:proofErr w:type="spellEnd"/>
      <w:r w:rsidRPr="0034484A">
        <w:rPr>
          <w:rFonts w:ascii="Times New Roman" w:hAnsi="Times New Roman"/>
        </w:rPr>
        <w:t xml:space="preserve">, T., &amp; </w:t>
      </w:r>
      <w:proofErr w:type="spellStart"/>
      <w:r w:rsidRPr="0034484A">
        <w:rPr>
          <w:rFonts w:ascii="Times New Roman" w:hAnsi="Times New Roman"/>
        </w:rPr>
        <w:t>Jin</w:t>
      </w:r>
      <w:proofErr w:type="spellEnd"/>
      <w:r w:rsidRPr="0034484A">
        <w:rPr>
          <w:rFonts w:ascii="Times New Roman" w:hAnsi="Times New Roman"/>
        </w:rPr>
        <w:t xml:space="preserve">, X. (2020). Effects of meteorological conditions and air pollution on COVID-19 transmission: Evidence from 219 Chinese cities. </w:t>
      </w:r>
      <w:r w:rsidRPr="0034484A">
        <w:rPr>
          <w:rFonts w:ascii="Times New Roman" w:hAnsi="Times New Roman"/>
          <w:i/>
          <w:iCs/>
        </w:rPr>
        <w:t>Science of The Total Environment</w:t>
      </w:r>
      <w:r w:rsidRPr="0034484A">
        <w:rPr>
          <w:rFonts w:ascii="Times New Roman" w:hAnsi="Times New Roman"/>
        </w:rPr>
        <w:t xml:space="preserve">, </w:t>
      </w:r>
      <w:r w:rsidRPr="0034484A">
        <w:rPr>
          <w:rFonts w:ascii="Times New Roman" w:hAnsi="Times New Roman"/>
          <w:i/>
          <w:iCs/>
        </w:rPr>
        <w:t>741</w:t>
      </w:r>
      <w:r w:rsidRPr="0034484A">
        <w:rPr>
          <w:rFonts w:ascii="Times New Roman" w:hAnsi="Times New Roman"/>
        </w:rPr>
        <w:t>, 140244. https://doi.org/10.1016/j.scitotenv.2020.140244</w:t>
      </w:r>
    </w:p>
    <w:p w14:paraId="389AECEC" w14:textId="77777777" w:rsidR="0034484A" w:rsidRPr="0034484A" w:rsidRDefault="0034484A" w:rsidP="0034484A">
      <w:pPr>
        <w:pStyle w:val="ad"/>
        <w:rPr>
          <w:rFonts w:ascii="Times New Roman" w:hAnsi="Times New Roman"/>
        </w:rPr>
      </w:pPr>
      <w:r w:rsidRPr="0034484A">
        <w:rPr>
          <w:rFonts w:ascii="Times New Roman" w:hAnsi="Times New Roman"/>
        </w:rPr>
        <w:t xml:space="preserve">Zhao, X., Zhou, W., Han, L., &amp; Locke, D. (2019). Spatiotemporal variation in PM2.5 concentrations and their relationship with socioeconomic factors in China’s major cities. </w:t>
      </w:r>
      <w:r w:rsidRPr="0034484A">
        <w:rPr>
          <w:rFonts w:ascii="Times New Roman" w:hAnsi="Times New Roman"/>
          <w:i/>
          <w:iCs/>
        </w:rPr>
        <w:t>Environment International</w:t>
      </w:r>
      <w:r w:rsidRPr="0034484A">
        <w:rPr>
          <w:rFonts w:ascii="Times New Roman" w:hAnsi="Times New Roman"/>
        </w:rPr>
        <w:t xml:space="preserve">, </w:t>
      </w:r>
      <w:r w:rsidRPr="0034484A">
        <w:rPr>
          <w:rFonts w:ascii="Times New Roman" w:hAnsi="Times New Roman"/>
          <w:i/>
          <w:iCs/>
        </w:rPr>
        <w:t>133</w:t>
      </w:r>
      <w:r w:rsidRPr="0034484A">
        <w:rPr>
          <w:rFonts w:ascii="Times New Roman" w:hAnsi="Times New Roman"/>
        </w:rPr>
        <w:t>, 105145. https://doi.org/10.1016/j.envint.2019.105145</w:t>
      </w:r>
    </w:p>
    <w:p w14:paraId="2A7FE7A9" w14:textId="77777777" w:rsidR="0034484A" w:rsidRPr="0034484A" w:rsidRDefault="0034484A" w:rsidP="0034484A">
      <w:pPr>
        <w:pStyle w:val="ad"/>
        <w:rPr>
          <w:rFonts w:ascii="Times New Roman" w:hAnsi="Times New Roman"/>
        </w:rPr>
      </w:pPr>
      <w:r w:rsidRPr="0034484A">
        <w:rPr>
          <w:rFonts w:ascii="Times New Roman" w:hAnsi="Times New Roman"/>
        </w:rPr>
        <w:t xml:space="preserve">Zheng, </w:t>
      </w:r>
      <w:proofErr w:type="spellStart"/>
      <w:r w:rsidRPr="0034484A">
        <w:rPr>
          <w:rFonts w:ascii="Times New Roman" w:hAnsi="Times New Roman"/>
        </w:rPr>
        <w:t>Jingyun</w:t>
      </w:r>
      <w:proofErr w:type="spellEnd"/>
      <w:r w:rsidRPr="0034484A">
        <w:rPr>
          <w:rFonts w:ascii="Times New Roman" w:hAnsi="Times New Roman"/>
        </w:rPr>
        <w:t xml:space="preserve">, Yin, Y., &amp; Li, B. (2010). A New Scheme for Climate Regionalization in China. </w:t>
      </w:r>
      <w:r w:rsidRPr="0034484A">
        <w:rPr>
          <w:rFonts w:ascii="Times New Roman" w:hAnsi="Times New Roman"/>
          <w:i/>
          <w:iCs/>
        </w:rPr>
        <w:t xml:space="preserve">Acta </w:t>
      </w:r>
      <w:proofErr w:type="spellStart"/>
      <w:r w:rsidRPr="0034484A">
        <w:rPr>
          <w:rFonts w:ascii="Times New Roman" w:hAnsi="Times New Roman"/>
          <w:i/>
          <w:iCs/>
        </w:rPr>
        <w:t>Geographica</w:t>
      </w:r>
      <w:proofErr w:type="spellEnd"/>
      <w:r w:rsidRPr="0034484A">
        <w:rPr>
          <w:rFonts w:ascii="Times New Roman" w:hAnsi="Times New Roman"/>
          <w:i/>
          <w:iCs/>
        </w:rPr>
        <w:t xml:space="preserve"> </w:t>
      </w:r>
      <w:proofErr w:type="spellStart"/>
      <w:r w:rsidRPr="0034484A">
        <w:rPr>
          <w:rFonts w:ascii="Times New Roman" w:hAnsi="Times New Roman"/>
          <w:i/>
          <w:iCs/>
        </w:rPr>
        <w:t>Sinica</w:t>
      </w:r>
      <w:proofErr w:type="spellEnd"/>
      <w:r w:rsidRPr="0034484A">
        <w:rPr>
          <w:rFonts w:ascii="Times New Roman" w:hAnsi="Times New Roman"/>
        </w:rPr>
        <w:t xml:space="preserve">, </w:t>
      </w:r>
      <w:r w:rsidRPr="0034484A">
        <w:rPr>
          <w:rFonts w:ascii="Times New Roman" w:hAnsi="Times New Roman"/>
          <w:i/>
          <w:iCs/>
        </w:rPr>
        <w:t>65</w:t>
      </w:r>
      <w:r w:rsidRPr="0034484A">
        <w:rPr>
          <w:rFonts w:ascii="Times New Roman" w:hAnsi="Times New Roman"/>
        </w:rPr>
        <w:t>(1). https://doi.org/10.11821/xb201001002</w:t>
      </w:r>
    </w:p>
    <w:p w14:paraId="07E714A4" w14:textId="77777777" w:rsidR="0034484A" w:rsidRPr="0034484A" w:rsidRDefault="0034484A" w:rsidP="0034484A">
      <w:pPr>
        <w:pStyle w:val="ad"/>
        <w:rPr>
          <w:rFonts w:ascii="Times New Roman" w:hAnsi="Times New Roman"/>
        </w:rPr>
      </w:pPr>
      <w:r w:rsidRPr="0034484A">
        <w:rPr>
          <w:rFonts w:ascii="Times New Roman" w:hAnsi="Times New Roman"/>
        </w:rPr>
        <w:t xml:space="preserve">Zheng, </w:t>
      </w:r>
      <w:proofErr w:type="spellStart"/>
      <w:r w:rsidRPr="0034484A">
        <w:rPr>
          <w:rFonts w:ascii="Times New Roman" w:hAnsi="Times New Roman"/>
        </w:rPr>
        <w:t>Junyu</w:t>
      </w:r>
      <w:proofErr w:type="spellEnd"/>
      <w:r w:rsidRPr="0034484A">
        <w:rPr>
          <w:rFonts w:ascii="Times New Roman" w:hAnsi="Times New Roman"/>
        </w:rPr>
        <w:t xml:space="preserve">, Shao, M., Che, W., Zhang, L., Zhong, L., Zhang, Y., &amp; Streets, D. (2009). Speciated VOC Emission Inventory and Spatial Patterns of Ozone Formation Potential in the Pearl River Delta, China. </w:t>
      </w:r>
      <w:r w:rsidRPr="0034484A">
        <w:rPr>
          <w:rFonts w:ascii="Times New Roman" w:hAnsi="Times New Roman"/>
          <w:i/>
          <w:iCs/>
        </w:rPr>
        <w:t>Environmental Science &amp; Technology</w:t>
      </w:r>
      <w:r w:rsidRPr="0034484A">
        <w:rPr>
          <w:rFonts w:ascii="Times New Roman" w:hAnsi="Times New Roman"/>
        </w:rPr>
        <w:t xml:space="preserve">, </w:t>
      </w:r>
      <w:r w:rsidRPr="0034484A">
        <w:rPr>
          <w:rFonts w:ascii="Times New Roman" w:hAnsi="Times New Roman"/>
          <w:i/>
          <w:iCs/>
        </w:rPr>
        <w:t>43</w:t>
      </w:r>
      <w:r w:rsidRPr="0034484A">
        <w:rPr>
          <w:rFonts w:ascii="Times New Roman" w:hAnsi="Times New Roman"/>
        </w:rPr>
        <w:t>(22), 8580–8586. https://doi.org/10.1021/es901688e</w:t>
      </w:r>
    </w:p>
    <w:p w14:paraId="470F8DAD" w14:textId="77777777" w:rsidR="0034484A" w:rsidRPr="0034484A" w:rsidRDefault="0034484A" w:rsidP="0034484A">
      <w:pPr>
        <w:pStyle w:val="ad"/>
        <w:rPr>
          <w:rFonts w:ascii="Times New Roman" w:hAnsi="Times New Roman"/>
        </w:rPr>
      </w:pPr>
      <w:r w:rsidRPr="0034484A">
        <w:rPr>
          <w:rFonts w:ascii="Times New Roman" w:hAnsi="Times New Roman"/>
        </w:rPr>
        <w:t xml:space="preserve">Zhu, L., Huang, X., Shi, H., Cai, X., &amp; Song, Y. (2011). Transport pathways and potential sources </w:t>
      </w:r>
      <w:r w:rsidRPr="0034484A">
        <w:rPr>
          <w:rFonts w:ascii="Times New Roman" w:hAnsi="Times New Roman"/>
        </w:rPr>
        <w:lastRenderedPageBreak/>
        <w:t xml:space="preserve">of PM10 in Beijing. </w:t>
      </w:r>
      <w:r w:rsidRPr="0034484A">
        <w:rPr>
          <w:rFonts w:ascii="Times New Roman" w:hAnsi="Times New Roman"/>
          <w:i/>
          <w:iCs/>
        </w:rPr>
        <w:t>Atmospheric Environment</w:t>
      </w:r>
      <w:r w:rsidRPr="0034484A">
        <w:rPr>
          <w:rFonts w:ascii="Times New Roman" w:hAnsi="Times New Roman"/>
        </w:rPr>
        <w:t xml:space="preserve">, </w:t>
      </w:r>
      <w:r w:rsidRPr="0034484A">
        <w:rPr>
          <w:rFonts w:ascii="Times New Roman" w:hAnsi="Times New Roman"/>
          <w:i/>
          <w:iCs/>
        </w:rPr>
        <w:t>45</w:t>
      </w:r>
      <w:r w:rsidRPr="0034484A">
        <w:rPr>
          <w:rFonts w:ascii="Times New Roman" w:hAnsi="Times New Roman"/>
        </w:rPr>
        <w:t>(3), 594–604. https://doi.org/10.1016/j.atmosenv.2010.10.040</w:t>
      </w:r>
    </w:p>
    <w:p w14:paraId="5BEF01C3" w14:textId="33C48B0A" w:rsidR="00CE0B78" w:rsidRPr="00B54785" w:rsidRDefault="00CD0005" w:rsidP="00667A38">
      <w:pPr>
        <w:spacing w:line="360" w:lineRule="auto"/>
        <w:rPr>
          <w:rFonts w:ascii="Times New Roman" w:hAnsi="Times New Roman"/>
          <w:szCs w:val="21"/>
        </w:rPr>
      </w:pPr>
      <w:r w:rsidRPr="00B54785">
        <w:rPr>
          <w:rFonts w:ascii="Times New Roman" w:hAnsi="Times New Roman"/>
          <w:szCs w:val="21"/>
        </w:rPr>
        <w:fldChar w:fldCharType="end"/>
      </w:r>
    </w:p>
    <w:sectPr w:rsidR="00CE0B78" w:rsidRPr="00B54785" w:rsidSect="000216E4">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5070E" w14:textId="77777777" w:rsidR="00C83872" w:rsidRDefault="00C83872" w:rsidP="000620ED">
      <w:r>
        <w:separator/>
      </w:r>
    </w:p>
  </w:endnote>
  <w:endnote w:type="continuationSeparator" w:id="0">
    <w:p w14:paraId="342F762E" w14:textId="77777777" w:rsidR="00C83872" w:rsidRDefault="00C83872" w:rsidP="00062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harisSIL-Italic">
    <w:altName w:val="Times New Roman"/>
    <w:panose1 w:val="00000000000000000000"/>
    <w:charset w:val="00"/>
    <w:family w:val="roman"/>
    <w:notTrueType/>
    <w:pitch w:val="default"/>
  </w:font>
  <w:font w:name="E-BZ">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FZSSK--GBK1-0">
    <w:altName w:val="Segoe Print"/>
    <w:charset w:val="00"/>
    <w:family w:val="auto"/>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B1B0E" w14:textId="77777777" w:rsidR="00C83872" w:rsidRDefault="00C83872" w:rsidP="000620ED">
      <w:r>
        <w:separator/>
      </w:r>
    </w:p>
  </w:footnote>
  <w:footnote w:type="continuationSeparator" w:id="0">
    <w:p w14:paraId="28ABC9BC" w14:textId="77777777" w:rsidR="00C83872" w:rsidRDefault="00C83872" w:rsidP="000620E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戴 米克">
    <w15:presenceInfo w15:providerId="Windows Live" w15:userId="fa50e74aeb0002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wNDS0NDM2MQWyLJV0lIJTi4sz8/NACgxrAT0FWX8sAAAA"/>
  </w:docVars>
  <w:rsids>
    <w:rsidRoot w:val="000620ED"/>
    <w:rsid w:val="000002D7"/>
    <w:rsid w:val="00003032"/>
    <w:rsid w:val="00011969"/>
    <w:rsid w:val="000216E4"/>
    <w:rsid w:val="000246EB"/>
    <w:rsid w:val="0003561D"/>
    <w:rsid w:val="000373BE"/>
    <w:rsid w:val="00037A7D"/>
    <w:rsid w:val="0004033C"/>
    <w:rsid w:val="00040ADF"/>
    <w:rsid w:val="0004100F"/>
    <w:rsid w:val="0004564D"/>
    <w:rsid w:val="00051C7B"/>
    <w:rsid w:val="00053CBE"/>
    <w:rsid w:val="000559F9"/>
    <w:rsid w:val="000568F1"/>
    <w:rsid w:val="00056AA6"/>
    <w:rsid w:val="00060B41"/>
    <w:rsid w:val="000620ED"/>
    <w:rsid w:val="00064664"/>
    <w:rsid w:val="00064E10"/>
    <w:rsid w:val="00065630"/>
    <w:rsid w:val="00074EDF"/>
    <w:rsid w:val="000878CA"/>
    <w:rsid w:val="000A1070"/>
    <w:rsid w:val="000A385B"/>
    <w:rsid w:val="000A4173"/>
    <w:rsid w:val="000B1570"/>
    <w:rsid w:val="000B2FE9"/>
    <w:rsid w:val="000B44D9"/>
    <w:rsid w:val="000E029A"/>
    <w:rsid w:val="000E6D46"/>
    <w:rsid w:val="000E7707"/>
    <w:rsid w:val="000F0510"/>
    <w:rsid w:val="000F1162"/>
    <w:rsid w:val="00103540"/>
    <w:rsid w:val="00110F44"/>
    <w:rsid w:val="00114870"/>
    <w:rsid w:val="00117FC0"/>
    <w:rsid w:val="00121177"/>
    <w:rsid w:val="00123259"/>
    <w:rsid w:val="00125454"/>
    <w:rsid w:val="001303A3"/>
    <w:rsid w:val="00130B83"/>
    <w:rsid w:val="00131291"/>
    <w:rsid w:val="0013448D"/>
    <w:rsid w:val="00136E1C"/>
    <w:rsid w:val="001625E9"/>
    <w:rsid w:val="00171735"/>
    <w:rsid w:val="00184637"/>
    <w:rsid w:val="0019329A"/>
    <w:rsid w:val="00197968"/>
    <w:rsid w:val="00197D63"/>
    <w:rsid w:val="001A1D55"/>
    <w:rsid w:val="001B2C19"/>
    <w:rsid w:val="001B6DF4"/>
    <w:rsid w:val="001C6E09"/>
    <w:rsid w:val="001D015D"/>
    <w:rsid w:val="001D02FB"/>
    <w:rsid w:val="001D1CE9"/>
    <w:rsid w:val="001D2D4D"/>
    <w:rsid w:val="001D5491"/>
    <w:rsid w:val="001E1A9F"/>
    <w:rsid w:val="001E6A6A"/>
    <w:rsid w:val="001F0339"/>
    <w:rsid w:val="001F1545"/>
    <w:rsid w:val="001F25B5"/>
    <w:rsid w:val="001F34B9"/>
    <w:rsid w:val="002131E9"/>
    <w:rsid w:val="00220400"/>
    <w:rsid w:val="002244AB"/>
    <w:rsid w:val="00224EB9"/>
    <w:rsid w:val="00224EC0"/>
    <w:rsid w:val="0022533A"/>
    <w:rsid w:val="002275A8"/>
    <w:rsid w:val="002309AE"/>
    <w:rsid w:val="002324D4"/>
    <w:rsid w:val="00233867"/>
    <w:rsid w:val="00234797"/>
    <w:rsid w:val="00237CF3"/>
    <w:rsid w:val="00242BC9"/>
    <w:rsid w:val="002436F7"/>
    <w:rsid w:val="00244157"/>
    <w:rsid w:val="00250B0B"/>
    <w:rsid w:val="00253A57"/>
    <w:rsid w:val="002546EB"/>
    <w:rsid w:val="0025547C"/>
    <w:rsid w:val="00256C33"/>
    <w:rsid w:val="00260125"/>
    <w:rsid w:val="002606C9"/>
    <w:rsid w:val="00261E0E"/>
    <w:rsid w:val="0026255B"/>
    <w:rsid w:val="00267104"/>
    <w:rsid w:val="00267EE4"/>
    <w:rsid w:val="00271613"/>
    <w:rsid w:val="00271D0C"/>
    <w:rsid w:val="00272081"/>
    <w:rsid w:val="00280F3B"/>
    <w:rsid w:val="002848B5"/>
    <w:rsid w:val="00291B0E"/>
    <w:rsid w:val="002A37C5"/>
    <w:rsid w:val="002A6EAA"/>
    <w:rsid w:val="002B0FC4"/>
    <w:rsid w:val="002B1FD4"/>
    <w:rsid w:val="002C0DCC"/>
    <w:rsid w:val="002C1E22"/>
    <w:rsid w:val="002C2128"/>
    <w:rsid w:val="002C76C5"/>
    <w:rsid w:val="002D22FE"/>
    <w:rsid w:val="002D4004"/>
    <w:rsid w:val="002D52DB"/>
    <w:rsid w:val="002D5341"/>
    <w:rsid w:val="002D556D"/>
    <w:rsid w:val="002E31BB"/>
    <w:rsid w:val="002E42F1"/>
    <w:rsid w:val="002E5812"/>
    <w:rsid w:val="002E679D"/>
    <w:rsid w:val="002F0B76"/>
    <w:rsid w:val="002F574F"/>
    <w:rsid w:val="00300E95"/>
    <w:rsid w:val="0030716A"/>
    <w:rsid w:val="0031269D"/>
    <w:rsid w:val="00312F67"/>
    <w:rsid w:val="00313181"/>
    <w:rsid w:val="00313B17"/>
    <w:rsid w:val="00313B78"/>
    <w:rsid w:val="0032296B"/>
    <w:rsid w:val="00323B9E"/>
    <w:rsid w:val="00325230"/>
    <w:rsid w:val="00326EFF"/>
    <w:rsid w:val="00331971"/>
    <w:rsid w:val="0033310F"/>
    <w:rsid w:val="0033428A"/>
    <w:rsid w:val="0033437F"/>
    <w:rsid w:val="00343468"/>
    <w:rsid w:val="00344029"/>
    <w:rsid w:val="0034484A"/>
    <w:rsid w:val="00344D4D"/>
    <w:rsid w:val="00346B40"/>
    <w:rsid w:val="00353A96"/>
    <w:rsid w:val="00353EFF"/>
    <w:rsid w:val="00355EF9"/>
    <w:rsid w:val="00356C3B"/>
    <w:rsid w:val="00357A04"/>
    <w:rsid w:val="0036110D"/>
    <w:rsid w:val="0036340B"/>
    <w:rsid w:val="003651BC"/>
    <w:rsid w:val="00370661"/>
    <w:rsid w:val="00372798"/>
    <w:rsid w:val="003839BD"/>
    <w:rsid w:val="0038439C"/>
    <w:rsid w:val="0038773E"/>
    <w:rsid w:val="00391CCD"/>
    <w:rsid w:val="00392723"/>
    <w:rsid w:val="003933D7"/>
    <w:rsid w:val="0039781D"/>
    <w:rsid w:val="003A47CC"/>
    <w:rsid w:val="003A6B88"/>
    <w:rsid w:val="003B0713"/>
    <w:rsid w:val="003B0C11"/>
    <w:rsid w:val="003B222B"/>
    <w:rsid w:val="003B2826"/>
    <w:rsid w:val="003B3F13"/>
    <w:rsid w:val="003C1E32"/>
    <w:rsid w:val="003C2CA4"/>
    <w:rsid w:val="003C4F7D"/>
    <w:rsid w:val="003C54D5"/>
    <w:rsid w:val="003C6473"/>
    <w:rsid w:val="003D6B82"/>
    <w:rsid w:val="003E275F"/>
    <w:rsid w:val="003F1027"/>
    <w:rsid w:val="003F26A0"/>
    <w:rsid w:val="003F4042"/>
    <w:rsid w:val="003F5957"/>
    <w:rsid w:val="00411079"/>
    <w:rsid w:val="0041209B"/>
    <w:rsid w:val="00422143"/>
    <w:rsid w:val="0042357C"/>
    <w:rsid w:val="00425B9E"/>
    <w:rsid w:val="00426B02"/>
    <w:rsid w:val="00436358"/>
    <w:rsid w:val="00443219"/>
    <w:rsid w:val="00443394"/>
    <w:rsid w:val="0044344C"/>
    <w:rsid w:val="00445221"/>
    <w:rsid w:val="004474F5"/>
    <w:rsid w:val="00447C22"/>
    <w:rsid w:val="00450255"/>
    <w:rsid w:val="00453C99"/>
    <w:rsid w:val="00460E9D"/>
    <w:rsid w:val="004616BF"/>
    <w:rsid w:val="00461B9A"/>
    <w:rsid w:val="00462328"/>
    <w:rsid w:val="00462888"/>
    <w:rsid w:val="00473B0A"/>
    <w:rsid w:val="00476F99"/>
    <w:rsid w:val="00483A59"/>
    <w:rsid w:val="004842BB"/>
    <w:rsid w:val="00484391"/>
    <w:rsid w:val="00485102"/>
    <w:rsid w:val="004919B9"/>
    <w:rsid w:val="0049218B"/>
    <w:rsid w:val="004924AC"/>
    <w:rsid w:val="00492855"/>
    <w:rsid w:val="004931E3"/>
    <w:rsid w:val="00493ECD"/>
    <w:rsid w:val="004A1C5D"/>
    <w:rsid w:val="004B2D22"/>
    <w:rsid w:val="004B7605"/>
    <w:rsid w:val="004B767A"/>
    <w:rsid w:val="004C0209"/>
    <w:rsid w:val="004C043D"/>
    <w:rsid w:val="004C0E68"/>
    <w:rsid w:val="004C0E83"/>
    <w:rsid w:val="004C1574"/>
    <w:rsid w:val="004C1E7A"/>
    <w:rsid w:val="004C7C9F"/>
    <w:rsid w:val="004D113B"/>
    <w:rsid w:val="004D382C"/>
    <w:rsid w:val="004D4D03"/>
    <w:rsid w:val="004D5FE2"/>
    <w:rsid w:val="004D62D1"/>
    <w:rsid w:val="004D7041"/>
    <w:rsid w:val="004E4B5B"/>
    <w:rsid w:val="004E5FAF"/>
    <w:rsid w:val="004E7244"/>
    <w:rsid w:val="004F1B08"/>
    <w:rsid w:val="004F231C"/>
    <w:rsid w:val="004F6C9C"/>
    <w:rsid w:val="0050090C"/>
    <w:rsid w:val="0050272B"/>
    <w:rsid w:val="005034A9"/>
    <w:rsid w:val="00505C3D"/>
    <w:rsid w:val="00506569"/>
    <w:rsid w:val="005067A9"/>
    <w:rsid w:val="005068BC"/>
    <w:rsid w:val="0050776E"/>
    <w:rsid w:val="00507D16"/>
    <w:rsid w:val="00515D85"/>
    <w:rsid w:val="00516448"/>
    <w:rsid w:val="00522F1F"/>
    <w:rsid w:val="005235BA"/>
    <w:rsid w:val="00524066"/>
    <w:rsid w:val="00524461"/>
    <w:rsid w:val="0052482A"/>
    <w:rsid w:val="00526563"/>
    <w:rsid w:val="00526947"/>
    <w:rsid w:val="00532AED"/>
    <w:rsid w:val="00543896"/>
    <w:rsid w:val="00544EA7"/>
    <w:rsid w:val="0054524A"/>
    <w:rsid w:val="0054623E"/>
    <w:rsid w:val="00550C3E"/>
    <w:rsid w:val="00550F63"/>
    <w:rsid w:val="00552929"/>
    <w:rsid w:val="0055338A"/>
    <w:rsid w:val="00553B58"/>
    <w:rsid w:val="00554F3D"/>
    <w:rsid w:val="0055567E"/>
    <w:rsid w:val="00555A7E"/>
    <w:rsid w:val="0055736C"/>
    <w:rsid w:val="005619C9"/>
    <w:rsid w:val="0056212C"/>
    <w:rsid w:val="005623F3"/>
    <w:rsid w:val="005628E8"/>
    <w:rsid w:val="00563BCD"/>
    <w:rsid w:val="005640E7"/>
    <w:rsid w:val="00572795"/>
    <w:rsid w:val="0057352B"/>
    <w:rsid w:val="00580ADA"/>
    <w:rsid w:val="00581814"/>
    <w:rsid w:val="00586852"/>
    <w:rsid w:val="00591DDB"/>
    <w:rsid w:val="00596A10"/>
    <w:rsid w:val="005A2166"/>
    <w:rsid w:val="005A7856"/>
    <w:rsid w:val="005B4AAF"/>
    <w:rsid w:val="005B5ED5"/>
    <w:rsid w:val="005C24B9"/>
    <w:rsid w:val="005D1675"/>
    <w:rsid w:val="005D2E6B"/>
    <w:rsid w:val="005D647F"/>
    <w:rsid w:val="005D6C56"/>
    <w:rsid w:val="005E4BB9"/>
    <w:rsid w:val="005E7B51"/>
    <w:rsid w:val="005F3DEA"/>
    <w:rsid w:val="006218BE"/>
    <w:rsid w:val="00621C69"/>
    <w:rsid w:val="00633372"/>
    <w:rsid w:val="00634A90"/>
    <w:rsid w:val="006376E8"/>
    <w:rsid w:val="00640721"/>
    <w:rsid w:val="00650F91"/>
    <w:rsid w:val="00654081"/>
    <w:rsid w:val="00656F97"/>
    <w:rsid w:val="00662418"/>
    <w:rsid w:val="00667A38"/>
    <w:rsid w:val="0067078F"/>
    <w:rsid w:val="00670D3E"/>
    <w:rsid w:val="0067209E"/>
    <w:rsid w:val="00673D5C"/>
    <w:rsid w:val="0068425B"/>
    <w:rsid w:val="006853BC"/>
    <w:rsid w:val="00686628"/>
    <w:rsid w:val="00686A47"/>
    <w:rsid w:val="006935F8"/>
    <w:rsid w:val="0069419F"/>
    <w:rsid w:val="00697940"/>
    <w:rsid w:val="006A020A"/>
    <w:rsid w:val="006A1708"/>
    <w:rsid w:val="006A43BC"/>
    <w:rsid w:val="006A4AC3"/>
    <w:rsid w:val="006A7322"/>
    <w:rsid w:val="006B24D2"/>
    <w:rsid w:val="006D022C"/>
    <w:rsid w:val="006D4542"/>
    <w:rsid w:val="006D45F7"/>
    <w:rsid w:val="006D5037"/>
    <w:rsid w:val="006E3865"/>
    <w:rsid w:val="006E3F4A"/>
    <w:rsid w:val="006F32F9"/>
    <w:rsid w:val="006F5F2A"/>
    <w:rsid w:val="006F6E89"/>
    <w:rsid w:val="006F7D92"/>
    <w:rsid w:val="00700825"/>
    <w:rsid w:val="00700F0D"/>
    <w:rsid w:val="0070199B"/>
    <w:rsid w:val="00710B39"/>
    <w:rsid w:val="0071655C"/>
    <w:rsid w:val="007170E1"/>
    <w:rsid w:val="00721800"/>
    <w:rsid w:val="00722B3C"/>
    <w:rsid w:val="00722EAC"/>
    <w:rsid w:val="00730F9E"/>
    <w:rsid w:val="00734C77"/>
    <w:rsid w:val="007405C3"/>
    <w:rsid w:val="007414E2"/>
    <w:rsid w:val="007421CC"/>
    <w:rsid w:val="00742E15"/>
    <w:rsid w:val="00746A50"/>
    <w:rsid w:val="00746E57"/>
    <w:rsid w:val="007549D5"/>
    <w:rsid w:val="007557CF"/>
    <w:rsid w:val="00760588"/>
    <w:rsid w:val="0076461A"/>
    <w:rsid w:val="00766BD0"/>
    <w:rsid w:val="0077088B"/>
    <w:rsid w:val="00773D20"/>
    <w:rsid w:val="00782365"/>
    <w:rsid w:val="0078366F"/>
    <w:rsid w:val="007873B3"/>
    <w:rsid w:val="007940F7"/>
    <w:rsid w:val="00795ED7"/>
    <w:rsid w:val="007975CE"/>
    <w:rsid w:val="007A2AFC"/>
    <w:rsid w:val="007A7920"/>
    <w:rsid w:val="007B0E3B"/>
    <w:rsid w:val="007C0FD5"/>
    <w:rsid w:val="007C2F77"/>
    <w:rsid w:val="007D03D2"/>
    <w:rsid w:val="007E017C"/>
    <w:rsid w:val="007E312E"/>
    <w:rsid w:val="007E5E08"/>
    <w:rsid w:val="007E6169"/>
    <w:rsid w:val="007E6C2E"/>
    <w:rsid w:val="007E7554"/>
    <w:rsid w:val="007F2860"/>
    <w:rsid w:val="007F298C"/>
    <w:rsid w:val="007F311E"/>
    <w:rsid w:val="007F6CAA"/>
    <w:rsid w:val="0080469B"/>
    <w:rsid w:val="00804B8B"/>
    <w:rsid w:val="0081195C"/>
    <w:rsid w:val="00813EE8"/>
    <w:rsid w:val="00827272"/>
    <w:rsid w:val="00830EEA"/>
    <w:rsid w:val="008312B7"/>
    <w:rsid w:val="008326C1"/>
    <w:rsid w:val="00845772"/>
    <w:rsid w:val="00851706"/>
    <w:rsid w:val="00854006"/>
    <w:rsid w:val="008546D2"/>
    <w:rsid w:val="008567D3"/>
    <w:rsid w:val="00857639"/>
    <w:rsid w:val="0086341D"/>
    <w:rsid w:val="008636B9"/>
    <w:rsid w:val="00863A56"/>
    <w:rsid w:val="00881FA4"/>
    <w:rsid w:val="00884212"/>
    <w:rsid w:val="00884F8C"/>
    <w:rsid w:val="00890774"/>
    <w:rsid w:val="00893B04"/>
    <w:rsid w:val="00893FFB"/>
    <w:rsid w:val="008962D7"/>
    <w:rsid w:val="008A6CFC"/>
    <w:rsid w:val="008A7D35"/>
    <w:rsid w:val="008B2F4A"/>
    <w:rsid w:val="008B3B21"/>
    <w:rsid w:val="008B5B4B"/>
    <w:rsid w:val="008B6AE6"/>
    <w:rsid w:val="008C369A"/>
    <w:rsid w:val="008C57ED"/>
    <w:rsid w:val="008D2FD8"/>
    <w:rsid w:val="008D6E4C"/>
    <w:rsid w:val="008E40FA"/>
    <w:rsid w:val="008F0216"/>
    <w:rsid w:val="008F30D7"/>
    <w:rsid w:val="00904C7F"/>
    <w:rsid w:val="0090588C"/>
    <w:rsid w:val="00906986"/>
    <w:rsid w:val="009125FF"/>
    <w:rsid w:val="0091345D"/>
    <w:rsid w:val="00915175"/>
    <w:rsid w:val="00921246"/>
    <w:rsid w:val="00921C5E"/>
    <w:rsid w:val="00931A76"/>
    <w:rsid w:val="00934444"/>
    <w:rsid w:val="009353B5"/>
    <w:rsid w:val="009375E6"/>
    <w:rsid w:val="0096101E"/>
    <w:rsid w:val="0096349D"/>
    <w:rsid w:val="009654BE"/>
    <w:rsid w:val="00971099"/>
    <w:rsid w:val="009713DD"/>
    <w:rsid w:val="0097166D"/>
    <w:rsid w:val="00972DF2"/>
    <w:rsid w:val="009771FA"/>
    <w:rsid w:val="00977742"/>
    <w:rsid w:val="00977C35"/>
    <w:rsid w:val="00977F22"/>
    <w:rsid w:val="00981566"/>
    <w:rsid w:val="00981DF8"/>
    <w:rsid w:val="00983321"/>
    <w:rsid w:val="00983E6C"/>
    <w:rsid w:val="009844D8"/>
    <w:rsid w:val="00984857"/>
    <w:rsid w:val="00990836"/>
    <w:rsid w:val="00993899"/>
    <w:rsid w:val="00994817"/>
    <w:rsid w:val="009974AF"/>
    <w:rsid w:val="00997922"/>
    <w:rsid w:val="009A0C26"/>
    <w:rsid w:val="009B3BB2"/>
    <w:rsid w:val="009B4612"/>
    <w:rsid w:val="009B5818"/>
    <w:rsid w:val="009B7F3F"/>
    <w:rsid w:val="009D2409"/>
    <w:rsid w:val="009E4A95"/>
    <w:rsid w:val="009F252E"/>
    <w:rsid w:val="009F4F34"/>
    <w:rsid w:val="009F6C97"/>
    <w:rsid w:val="00A00BDF"/>
    <w:rsid w:val="00A02424"/>
    <w:rsid w:val="00A135A2"/>
    <w:rsid w:val="00A16E94"/>
    <w:rsid w:val="00A20724"/>
    <w:rsid w:val="00A212F2"/>
    <w:rsid w:val="00A353D4"/>
    <w:rsid w:val="00A364E1"/>
    <w:rsid w:val="00A37A89"/>
    <w:rsid w:val="00A37E7D"/>
    <w:rsid w:val="00A41EB8"/>
    <w:rsid w:val="00A45A1D"/>
    <w:rsid w:val="00A60CDC"/>
    <w:rsid w:val="00A645F5"/>
    <w:rsid w:val="00A71C7A"/>
    <w:rsid w:val="00A73A98"/>
    <w:rsid w:val="00A74E97"/>
    <w:rsid w:val="00A76E31"/>
    <w:rsid w:val="00A80683"/>
    <w:rsid w:val="00A84732"/>
    <w:rsid w:val="00A95544"/>
    <w:rsid w:val="00A95980"/>
    <w:rsid w:val="00AA6B96"/>
    <w:rsid w:val="00AA6D23"/>
    <w:rsid w:val="00AB159F"/>
    <w:rsid w:val="00AB305C"/>
    <w:rsid w:val="00AC6046"/>
    <w:rsid w:val="00AD0A13"/>
    <w:rsid w:val="00AD20D4"/>
    <w:rsid w:val="00AD5EF1"/>
    <w:rsid w:val="00AE2027"/>
    <w:rsid w:val="00AE67EA"/>
    <w:rsid w:val="00AE6BCB"/>
    <w:rsid w:val="00AE7630"/>
    <w:rsid w:val="00AF221D"/>
    <w:rsid w:val="00B0056C"/>
    <w:rsid w:val="00B02E3B"/>
    <w:rsid w:val="00B0479B"/>
    <w:rsid w:val="00B12A43"/>
    <w:rsid w:val="00B169BB"/>
    <w:rsid w:val="00B201FE"/>
    <w:rsid w:val="00B25265"/>
    <w:rsid w:val="00B25E21"/>
    <w:rsid w:val="00B41A30"/>
    <w:rsid w:val="00B41E7D"/>
    <w:rsid w:val="00B41F1C"/>
    <w:rsid w:val="00B4387F"/>
    <w:rsid w:val="00B47D39"/>
    <w:rsid w:val="00B50348"/>
    <w:rsid w:val="00B54785"/>
    <w:rsid w:val="00B55694"/>
    <w:rsid w:val="00B561EF"/>
    <w:rsid w:val="00B6729F"/>
    <w:rsid w:val="00B70BFD"/>
    <w:rsid w:val="00B75C71"/>
    <w:rsid w:val="00B8490A"/>
    <w:rsid w:val="00B85E4C"/>
    <w:rsid w:val="00B8752B"/>
    <w:rsid w:val="00B9194C"/>
    <w:rsid w:val="00B97AAE"/>
    <w:rsid w:val="00BA19E2"/>
    <w:rsid w:val="00BA22BD"/>
    <w:rsid w:val="00BA4A74"/>
    <w:rsid w:val="00BA6CD0"/>
    <w:rsid w:val="00BB19B8"/>
    <w:rsid w:val="00BC206F"/>
    <w:rsid w:val="00BC4FE0"/>
    <w:rsid w:val="00BC5159"/>
    <w:rsid w:val="00BD49E2"/>
    <w:rsid w:val="00BD4DBD"/>
    <w:rsid w:val="00BD4E6A"/>
    <w:rsid w:val="00BE2DF9"/>
    <w:rsid w:val="00BE602F"/>
    <w:rsid w:val="00BF3C85"/>
    <w:rsid w:val="00BF4018"/>
    <w:rsid w:val="00C062DC"/>
    <w:rsid w:val="00C06989"/>
    <w:rsid w:val="00C1551F"/>
    <w:rsid w:val="00C17995"/>
    <w:rsid w:val="00C2730F"/>
    <w:rsid w:val="00C344A3"/>
    <w:rsid w:val="00C3684B"/>
    <w:rsid w:val="00C50851"/>
    <w:rsid w:val="00C529A4"/>
    <w:rsid w:val="00C52D3B"/>
    <w:rsid w:val="00C56500"/>
    <w:rsid w:val="00C56BE9"/>
    <w:rsid w:val="00C6252D"/>
    <w:rsid w:val="00C626A6"/>
    <w:rsid w:val="00C70D8A"/>
    <w:rsid w:val="00C71511"/>
    <w:rsid w:val="00C72564"/>
    <w:rsid w:val="00C72764"/>
    <w:rsid w:val="00C73C21"/>
    <w:rsid w:val="00C766D6"/>
    <w:rsid w:val="00C83872"/>
    <w:rsid w:val="00C86EDA"/>
    <w:rsid w:val="00C90153"/>
    <w:rsid w:val="00C96F8E"/>
    <w:rsid w:val="00CA15E3"/>
    <w:rsid w:val="00CA15FF"/>
    <w:rsid w:val="00CA200B"/>
    <w:rsid w:val="00CA6DC2"/>
    <w:rsid w:val="00CA7FCD"/>
    <w:rsid w:val="00CB22F4"/>
    <w:rsid w:val="00CB294D"/>
    <w:rsid w:val="00CB57AE"/>
    <w:rsid w:val="00CB7345"/>
    <w:rsid w:val="00CB740A"/>
    <w:rsid w:val="00CB78A9"/>
    <w:rsid w:val="00CC26F6"/>
    <w:rsid w:val="00CD0005"/>
    <w:rsid w:val="00CD1F58"/>
    <w:rsid w:val="00CD311A"/>
    <w:rsid w:val="00CD6760"/>
    <w:rsid w:val="00CE0B78"/>
    <w:rsid w:val="00CE16FF"/>
    <w:rsid w:val="00CE1DB7"/>
    <w:rsid w:val="00CE2BBD"/>
    <w:rsid w:val="00CE6C42"/>
    <w:rsid w:val="00CF1B4B"/>
    <w:rsid w:val="00CF1E28"/>
    <w:rsid w:val="00CF3C29"/>
    <w:rsid w:val="00CF7868"/>
    <w:rsid w:val="00CF7BBF"/>
    <w:rsid w:val="00D02B89"/>
    <w:rsid w:val="00D03F8D"/>
    <w:rsid w:val="00D0480B"/>
    <w:rsid w:val="00D04AF5"/>
    <w:rsid w:val="00D05482"/>
    <w:rsid w:val="00D10BCE"/>
    <w:rsid w:val="00D12A75"/>
    <w:rsid w:val="00D132B6"/>
    <w:rsid w:val="00D21B42"/>
    <w:rsid w:val="00D27771"/>
    <w:rsid w:val="00D30530"/>
    <w:rsid w:val="00D35AD7"/>
    <w:rsid w:val="00D36F94"/>
    <w:rsid w:val="00D37BD1"/>
    <w:rsid w:val="00D45EA5"/>
    <w:rsid w:val="00D50247"/>
    <w:rsid w:val="00D55672"/>
    <w:rsid w:val="00D56070"/>
    <w:rsid w:val="00D61391"/>
    <w:rsid w:val="00D63896"/>
    <w:rsid w:val="00D74B18"/>
    <w:rsid w:val="00D7685B"/>
    <w:rsid w:val="00D84418"/>
    <w:rsid w:val="00D87988"/>
    <w:rsid w:val="00D95E4E"/>
    <w:rsid w:val="00D97111"/>
    <w:rsid w:val="00D9734D"/>
    <w:rsid w:val="00DA0E55"/>
    <w:rsid w:val="00DA558D"/>
    <w:rsid w:val="00DB0D55"/>
    <w:rsid w:val="00DB142B"/>
    <w:rsid w:val="00DB22E4"/>
    <w:rsid w:val="00DB2A5D"/>
    <w:rsid w:val="00DC1B49"/>
    <w:rsid w:val="00DC21D4"/>
    <w:rsid w:val="00DD0A01"/>
    <w:rsid w:val="00DD20C2"/>
    <w:rsid w:val="00DE0635"/>
    <w:rsid w:val="00DE1B5C"/>
    <w:rsid w:val="00DF6446"/>
    <w:rsid w:val="00E0119C"/>
    <w:rsid w:val="00E01F53"/>
    <w:rsid w:val="00E02DB7"/>
    <w:rsid w:val="00E05F1B"/>
    <w:rsid w:val="00E226EF"/>
    <w:rsid w:val="00E26D4F"/>
    <w:rsid w:val="00E35CA7"/>
    <w:rsid w:val="00E5422B"/>
    <w:rsid w:val="00E545DB"/>
    <w:rsid w:val="00E56907"/>
    <w:rsid w:val="00E603F6"/>
    <w:rsid w:val="00E6657B"/>
    <w:rsid w:val="00E74117"/>
    <w:rsid w:val="00E75CA5"/>
    <w:rsid w:val="00E84D11"/>
    <w:rsid w:val="00E90F78"/>
    <w:rsid w:val="00EB03A6"/>
    <w:rsid w:val="00EB2A3C"/>
    <w:rsid w:val="00EB35CE"/>
    <w:rsid w:val="00EC2E9A"/>
    <w:rsid w:val="00ED0117"/>
    <w:rsid w:val="00ED0F4D"/>
    <w:rsid w:val="00EE0396"/>
    <w:rsid w:val="00EE4549"/>
    <w:rsid w:val="00EF0694"/>
    <w:rsid w:val="00EF3622"/>
    <w:rsid w:val="00EF5C71"/>
    <w:rsid w:val="00EF7412"/>
    <w:rsid w:val="00F030FB"/>
    <w:rsid w:val="00F04786"/>
    <w:rsid w:val="00F121A4"/>
    <w:rsid w:val="00F12249"/>
    <w:rsid w:val="00F128A2"/>
    <w:rsid w:val="00F13419"/>
    <w:rsid w:val="00F2304E"/>
    <w:rsid w:val="00F3010D"/>
    <w:rsid w:val="00F30A91"/>
    <w:rsid w:val="00F30D60"/>
    <w:rsid w:val="00F36B26"/>
    <w:rsid w:val="00F377D1"/>
    <w:rsid w:val="00F37899"/>
    <w:rsid w:val="00F42406"/>
    <w:rsid w:val="00F44FAD"/>
    <w:rsid w:val="00F46FA7"/>
    <w:rsid w:val="00F52C5D"/>
    <w:rsid w:val="00F53774"/>
    <w:rsid w:val="00F54C2A"/>
    <w:rsid w:val="00F56462"/>
    <w:rsid w:val="00F57369"/>
    <w:rsid w:val="00F6187C"/>
    <w:rsid w:val="00F651E0"/>
    <w:rsid w:val="00F6539A"/>
    <w:rsid w:val="00F66B65"/>
    <w:rsid w:val="00F72F71"/>
    <w:rsid w:val="00F74ABA"/>
    <w:rsid w:val="00F81B9B"/>
    <w:rsid w:val="00F8215F"/>
    <w:rsid w:val="00F82C5B"/>
    <w:rsid w:val="00F83400"/>
    <w:rsid w:val="00F906AE"/>
    <w:rsid w:val="00F907ED"/>
    <w:rsid w:val="00F90FCE"/>
    <w:rsid w:val="00FA7B07"/>
    <w:rsid w:val="00FB4BA3"/>
    <w:rsid w:val="00FB7005"/>
    <w:rsid w:val="00FC197B"/>
    <w:rsid w:val="00FC53AB"/>
    <w:rsid w:val="00FD76AE"/>
    <w:rsid w:val="00FE14D8"/>
    <w:rsid w:val="00FE6FAB"/>
    <w:rsid w:val="00FF1EFA"/>
    <w:rsid w:val="00FF2EFC"/>
    <w:rsid w:val="00FF2FE2"/>
    <w:rsid w:val="00FF7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4F538"/>
  <w15:chartTrackingRefBased/>
  <w15:docId w15:val="{6A73749D-44EF-4B07-8198-839561E3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C3D"/>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20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20ED"/>
    <w:rPr>
      <w:sz w:val="18"/>
      <w:szCs w:val="18"/>
    </w:rPr>
  </w:style>
  <w:style w:type="paragraph" w:styleId="a5">
    <w:name w:val="footer"/>
    <w:basedOn w:val="a"/>
    <w:link w:val="a6"/>
    <w:uiPriority w:val="99"/>
    <w:unhideWhenUsed/>
    <w:rsid w:val="000620ED"/>
    <w:pPr>
      <w:tabs>
        <w:tab w:val="center" w:pos="4153"/>
        <w:tab w:val="right" w:pos="8306"/>
      </w:tabs>
      <w:snapToGrid w:val="0"/>
      <w:jc w:val="left"/>
    </w:pPr>
    <w:rPr>
      <w:sz w:val="18"/>
      <w:szCs w:val="18"/>
    </w:rPr>
  </w:style>
  <w:style w:type="character" w:customStyle="1" w:styleId="a6">
    <w:name w:val="页脚 字符"/>
    <w:basedOn w:val="a0"/>
    <w:link w:val="a5"/>
    <w:uiPriority w:val="99"/>
    <w:rsid w:val="000620ED"/>
    <w:rPr>
      <w:sz w:val="18"/>
      <w:szCs w:val="18"/>
    </w:rPr>
  </w:style>
  <w:style w:type="paragraph" w:styleId="HTML">
    <w:name w:val="HTML Preformatted"/>
    <w:basedOn w:val="a"/>
    <w:link w:val="HTML0"/>
    <w:uiPriority w:val="99"/>
    <w:semiHidden/>
    <w:unhideWhenUsed/>
    <w:rsid w:val="00062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0620ED"/>
    <w:rPr>
      <w:rFonts w:ascii="宋体" w:eastAsia="宋体" w:hAnsi="宋体" w:cs="宋体"/>
      <w:kern w:val="0"/>
      <w:sz w:val="24"/>
      <w:szCs w:val="24"/>
    </w:rPr>
  </w:style>
  <w:style w:type="paragraph" w:styleId="a7">
    <w:name w:val="Balloon Text"/>
    <w:basedOn w:val="a"/>
    <w:link w:val="a8"/>
    <w:uiPriority w:val="99"/>
    <w:semiHidden/>
    <w:unhideWhenUsed/>
    <w:rsid w:val="008546D2"/>
    <w:rPr>
      <w:sz w:val="18"/>
      <w:szCs w:val="18"/>
    </w:rPr>
  </w:style>
  <w:style w:type="character" w:customStyle="1" w:styleId="a8">
    <w:name w:val="批注框文本 字符"/>
    <w:basedOn w:val="a0"/>
    <w:link w:val="a7"/>
    <w:uiPriority w:val="99"/>
    <w:semiHidden/>
    <w:rsid w:val="008546D2"/>
    <w:rPr>
      <w:sz w:val="18"/>
      <w:szCs w:val="18"/>
    </w:rPr>
  </w:style>
  <w:style w:type="character" w:customStyle="1" w:styleId="fontstyle01">
    <w:name w:val="fontstyle01"/>
    <w:basedOn w:val="a0"/>
    <w:rsid w:val="0004564D"/>
    <w:rPr>
      <w:rFonts w:ascii="CharisSIL-Italic" w:hAnsi="CharisSIL-Italic" w:hint="default"/>
      <w:b w:val="0"/>
      <w:bCs w:val="0"/>
      <w:i/>
      <w:iCs/>
      <w:color w:val="000000"/>
      <w:sz w:val="16"/>
      <w:szCs w:val="16"/>
    </w:rPr>
  </w:style>
  <w:style w:type="character" w:customStyle="1" w:styleId="fontstyle11">
    <w:name w:val="fontstyle11"/>
    <w:basedOn w:val="a0"/>
    <w:rsid w:val="003B0C11"/>
    <w:rPr>
      <w:rFonts w:ascii="E-BZ" w:hAnsi="E-BZ" w:hint="default"/>
      <w:b w:val="0"/>
      <w:bCs w:val="0"/>
      <w:i w:val="0"/>
      <w:iCs w:val="0"/>
      <w:color w:val="000000"/>
      <w:sz w:val="22"/>
      <w:szCs w:val="22"/>
    </w:rPr>
  </w:style>
  <w:style w:type="character" w:styleId="HTML1">
    <w:name w:val="HTML Cite"/>
    <w:basedOn w:val="a0"/>
    <w:uiPriority w:val="99"/>
    <w:semiHidden/>
    <w:unhideWhenUsed/>
    <w:rsid w:val="00BB19B8"/>
    <w:rPr>
      <w:i/>
      <w:iCs/>
    </w:rPr>
  </w:style>
  <w:style w:type="character" w:customStyle="1" w:styleId="author">
    <w:name w:val="author"/>
    <w:basedOn w:val="a0"/>
    <w:rsid w:val="00BB19B8"/>
  </w:style>
  <w:style w:type="character" w:customStyle="1" w:styleId="pubyear">
    <w:name w:val="pubyear"/>
    <w:basedOn w:val="a0"/>
    <w:rsid w:val="00BB19B8"/>
  </w:style>
  <w:style w:type="character" w:customStyle="1" w:styleId="articletitle">
    <w:name w:val="articletitle"/>
    <w:basedOn w:val="a0"/>
    <w:rsid w:val="00BB19B8"/>
  </w:style>
  <w:style w:type="character" w:customStyle="1" w:styleId="journaltitle4">
    <w:name w:val="journaltitle4"/>
    <w:basedOn w:val="a0"/>
    <w:rsid w:val="00BB19B8"/>
    <w:rPr>
      <w:i/>
      <w:iCs/>
    </w:rPr>
  </w:style>
  <w:style w:type="character" w:customStyle="1" w:styleId="vol3">
    <w:name w:val="vol3"/>
    <w:basedOn w:val="a0"/>
    <w:rsid w:val="00BB19B8"/>
    <w:rPr>
      <w:b/>
      <w:bCs/>
    </w:rPr>
  </w:style>
  <w:style w:type="character" w:customStyle="1" w:styleId="pagefirst">
    <w:name w:val="pagefirst"/>
    <w:basedOn w:val="a0"/>
    <w:rsid w:val="00BB19B8"/>
  </w:style>
  <w:style w:type="character" w:customStyle="1" w:styleId="pagelast">
    <w:name w:val="pagelast"/>
    <w:basedOn w:val="a0"/>
    <w:rsid w:val="00BB19B8"/>
  </w:style>
  <w:style w:type="character" w:styleId="a9">
    <w:name w:val="Hyperlink"/>
    <w:basedOn w:val="a0"/>
    <w:uiPriority w:val="99"/>
    <w:unhideWhenUsed/>
    <w:rsid w:val="00BB19B8"/>
    <w:rPr>
      <w:color w:val="005274"/>
      <w:u w:val="single"/>
      <w:shd w:val="clear" w:color="auto" w:fill="auto"/>
    </w:rPr>
  </w:style>
  <w:style w:type="paragraph" w:styleId="aa">
    <w:name w:val="Normal (Web)"/>
    <w:basedOn w:val="a"/>
    <w:uiPriority w:val="99"/>
    <w:semiHidden/>
    <w:unhideWhenUsed/>
    <w:rsid w:val="003A47CC"/>
    <w:rPr>
      <w:rFonts w:ascii="Times New Roman" w:hAnsi="Times New Roman"/>
      <w:sz w:val="24"/>
      <w:szCs w:val="24"/>
    </w:rPr>
  </w:style>
  <w:style w:type="character" w:styleId="ab">
    <w:name w:val="footnote reference"/>
    <w:uiPriority w:val="99"/>
    <w:semiHidden/>
    <w:unhideWhenUsed/>
    <w:rsid w:val="00730F9E"/>
    <w:rPr>
      <w:vertAlign w:val="superscript"/>
    </w:rPr>
  </w:style>
  <w:style w:type="character" w:styleId="ac">
    <w:name w:val="line number"/>
    <w:basedOn w:val="a0"/>
    <w:uiPriority w:val="99"/>
    <w:semiHidden/>
    <w:unhideWhenUsed/>
    <w:rsid w:val="000216E4"/>
  </w:style>
  <w:style w:type="paragraph" w:styleId="ad">
    <w:name w:val="Bibliography"/>
    <w:basedOn w:val="a"/>
    <w:next w:val="a"/>
    <w:uiPriority w:val="37"/>
    <w:unhideWhenUsed/>
    <w:rsid w:val="00CD000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41889">
      <w:bodyDiv w:val="1"/>
      <w:marLeft w:val="0"/>
      <w:marRight w:val="0"/>
      <w:marTop w:val="0"/>
      <w:marBottom w:val="0"/>
      <w:divBdr>
        <w:top w:val="none" w:sz="0" w:space="0" w:color="auto"/>
        <w:left w:val="none" w:sz="0" w:space="0" w:color="auto"/>
        <w:bottom w:val="none" w:sz="0" w:space="0" w:color="auto"/>
        <w:right w:val="none" w:sz="0" w:space="0" w:color="auto"/>
      </w:divBdr>
      <w:divsChild>
        <w:div w:id="129634976">
          <w:marLeft w:val="0"/>
          <w:marRight w:val="0"/>
          <w:marTop w:val="0"/>
          <w:marBottom w:val="0"/>
          <w:divBdr>
            <w:top w:val="none" w:sz="0" w:space="0" w:color="auto"/>
            <w:left w:val="none" w:sz="0" w:space="0" w:color="auto"/>
            <w:bottom w:val="none" w:sz="0" w:space="0" w:color="auto"/>
            <w:right w:val="none" w:sz="0" w:space="0" w:color="auto"/>
          </w:divBdr>
          <w:divsChild>
            <w:div w:id="850024151">
              <w:marLeft w:val="0"/>
              <w:marRight w:val="0"/>
              <w:marTop w:val="0"/>
              <w:marBottom w:val="0"/>
              <w:divBdr>
                <w:top w:val="none" w:sz="0" w:space="0" w:color="auto"/>
                <w:left w:val="none" w:sz="0" w:space="0" w:color="auto"/>
                <w:bottom w:val="none" w:sz="0" w:space="0" w:color="auto"/>
                <w:right w:val="none" w:sz="0" w:space="0" w:color="auto"/>
              </w:divBdr>
              <w:divsChild>
                <w:div w:id="448554336">
                  <w:marLeft w:val="0"/>
                  <w:marRight w:val="0"/>
                  <w:marTop w:val="0"/>
                  <w:marBottom w:val="0"/>
                  <w:divBdr>
                    <w:top w:val="single" w:sz="4" w:space="0" w:color="CCCCCC"/>
                    <w:left w:val="single" w:sz="4" w:space="0" w:color="CCCCCC"/>
                    <w:bottom w:val="single" w:sz="4" w:space="0" w:color="CCCCCC"/>
                    <w:right w:val="single" w:sz="4" w:space="0" w:color="CCCCCC"/>
                  </w:divBdr>
                  <w:divsChild>
                    <w:div w:id="245700023">
                      <w:marLeft w:val="0"/>
                      <w:marRight w:val="0"/>
                      <w:marTop w:val="0"/>
                      <w:marBottom w:val="0"/>
                      <w:divBdr>
                        <w:top w:val="none" w:sz="0" w:space="0" w:color="auto"/>
                        <w:left w:val="none" w:sz="0" w:space="0" w:color="auto"/>
                        <w:bottom w:val="none" w:sz="0" w:space="0" w:color="auto"/>
                        <w:right w:val="none" w:sz="0" w:space="0" w:color="auto"/>
                      </w:divBdr>
                      <w:divsChild>
                        <w:div w:id="2083718708">
                          <w:marLeft w:val="0"/>
                          <w:marRight w:val="0"/>
                          <w:marTop w:val="0"/>
                          <w:marBottom w:val="0"/>
                          <w:divBdr>
                            <w:top w:val="none" w:sz="0" w:space="0" w:color="auto"/>
                            <w:left w:val="none" w:sz="0" w:space="0" w:color="auto"/>
                            <w:bottom w:val="none" w:sz="0" w:space="0" w:color="auto"/>
                            <w:right w:val="none" w:sz="0" w:space="0" w:color="auto"/>
                          </w:divBdr>
                          <w:divsChild>
                            <w:div w:id="1145316488">
                              <w:marLeft w:val="0"/>
                              <w:marRight w:val="0"/>
                              <w:marTop w:val="0"/>
                              <w:marBottom w:val="0"/>
                              <w:divBdr>
                                <w:top w:val="none" w:sz="0" w:space="0" w:color="auto"/>
                                <w:left w:val="none" w:sz="0" w:space="0" w:color="auto"/>
                                <w:bottom w:val="none" w:sz="0" w:space="0" w:color="auto"/>
                                <w:right w:val="none" w:sz="0" w:space="0" w:color="auto"/>
                              </w:divBdr>
                              <w:divsChild>
                                <w:div w:id="17508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492573">
      <w:bodyDiv w:val="1"/>
      <w:marLeft w:val="0"/>
      <w:marRight w:val="0"/>
      <w:marTop w:val="0"/>
      <w:marBottom w:val="0"/>
      <w:divBdr>
        <w:top w:val="none" w:sz="0" w:space="0" w:color="auto"/>
        <w:left w:val="none" w:sz="0" w:space="0" w:color="auto"/>
        <w:bottom w:val="none" w:sz="0" w:space="0" w:color="auto"/>
        <w:right w:val="none" w:sz="0" w:space="0" w:color="auto"/>
      </w:divBdr>
      <w:divsChild>
        <w:div w:id="1860729438">
          <w:marLeft w:val="0"/>
          <w:marRight w:val="0"/>
          <w:marTop w:val="0"/>
          <w:marBottom w:val="0"/>
          <w:divBdr>
            <w:top w:val="none" w:sz="0" w:space="0" w:color="auto"/>
            <w:left w:val="none" w:sz="0" w:space="0" w:color="auto"/>
            <w:bottom w:val="none" w:sz="0" w:space="0" w:color="auto"/>
            <w:right w:val="none" w:sz="0" w:space="0" w:color="auto"/>
          </w:divBdr>
          <w:divsChild>
            <w:div w:id="221789922">
              <w:marLeft w:val="0"/>
              <w:marRight w:val="0"/>
              <w:marTop w:val="0"/>
              <w:marBottom w:val="0"/>
              <w:divBdr>
                <w:top w:val="none" w:sz="0" w:space="0" w:color="auto"/>
                <w:left w:val="none" w:sz="0" w:space="0" w:color="auto"/>
                <w:bottom w:val="none" w:sz="0" w:space="0" w:color="auto"/>
                <w:right w:val="none" w:sz="0" w:space="0" w:color="auto"/>
              </w:divBdr>
              <w:divsChild>
                <w:div w:id="962733369">
                  <w:marLeft w:val="0"/>
                  <w:marRight w:val="0"/>
                  <w:marTop w:val="0"/>
                  <w:marBottom w:val="0"/>
                  <w:divBdr>
                    <w:top w:val="single" w:sz="2" w:space="0" w:color="CCCCCC"/>
                    <w:left w:val="single" w:sz="2" w:space="0" w:color="CCCCCC"/>
                    <w:bottom w:val="single" w:sz="2" w:space="0" w:color="CCCCCC"/>
                    <w:right w:val="single" w:sz="2" w:space="0" w:color="CCCCCC"/>
                  </w:divBdr>
                  <w:divsChild>
                    <w:div w:id="270868020">
                      <w:marLeft w:val="0"/>
                      <w:marRight w:val="0"/>
                      <w:marTop w:val="0"/>
                      <w:marBottom w:val="0"/>
                      <w:divBdr>
                        <w:top w:val="none" w:sz="0" w:space="0" w:color="auto"/>
                        <w:left w:val="none" w:sz="0" w:space="0" w:color="auto"/>
                        <w:bottom w:val="none" w:sz="0" w:space="0" w:color="auto"/>
                        <w:right w:val="none" w:sz="0" w:space="0" w:color="auto"/>
                      </w:divBdr>
                      <w:divsChild>
                        <w:div w:id="1272054671">
                          <w:marLeft w:val="0"/>
                          <w:marRight w:val="0"/>
                          <w:marTop w:val="0"/>
                          <w:marBottom w:val="0"/>
                          <w:divBdr>
                            <w:top w:val="none" w:sz="0" w:space="0" w:color="auto"/>
                            <w:left w:val="none" w:sz="0" w:space="0" w:color="auto"/>
                            <w:bottom w:val="none" w:sz="0" w:space="0" w:color="auto"/>
                            <w:right w:val="none" w:sz="0" w:space="0" w:color="auto"/>
                          </w:divBdr>
                          <w:divsChild>
                            <w:div w:id="1539662683">
                              <w:marLeft w:val="0"/>
                              <w:marRight w:val="0"/>
                              <w:marTop w:val="0"/>
                              <w:marBottom w:val="0"/>
                              <w:divBdr>
                                <w:top w:val="none" w:sz="0" w:space="0" w:color="auto"/>
                                <w:left w:val="none" w:sz="0" w:space="0" w:color="auto"/>
                                <w:bottom w:val="none" w:sz="0" w:space="0" w:color="auto"/>
                                <w:right w:val="none" w:sz="0" w:space="0" w:color="auto"/>
                              </w:divBdr>
                              <w:divsChild>
                                <w:div w:id="10237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405815">
      <w:bodyDiv w:val="1"/>
      <w:marLeft w:val="0"/>
      <w:marRight w:val="0"/>
      <w:marTop w:val="0"/>
      <w:marBottom w:val="0"/>
      <w:divBdr>
        <w:top w:val="none" w:sz="0" w:space="0" w:color="auto"/>
        <w:left w:val="none" w:sz="0" w:space="0" w:color="auto"/>
        <w:bottom w:val="none" w:sz="0" w:space="0" w:color="auto"/>
        <w:right w:val="none" w:sz="0" w:space="0" w:color="auto"/>
      </w:divBdr>
      <w:divsChild>
        <w:div w:id="137652940">
          <w:marLeft w:val="0"/>
          <w:marRight w:val="0"/>
          <w:marTop w:val="0"/>
          <w:marBottom w:val="0"/>
          <w:divBdr>
            <w:top w:val="none" w:sz="0" w:space="0" w:color="auto"/>
            <w:left w:val="none" w:sz="0" w:space="0" w:color="auto"/>
            <w:bottom w:val="none" w:sz="0" w:space="0" w:color="auto"/>
            <w:right w:val="none" w:sz="0" w:space="0" w:color="auto"/>
          </w:divBdr>
          <w:divsChild>
            <w:div w:id="1570505642">
              <w:marLeft w:val="462"/>
              <w:marRight w:val="462"/>
              <w:marTop w:val="139"/>
              <w:marBottom w:val="0"/>
              <w:divBdr>
                <w:top w:val="none" w:sz="0" w:space="0" w:color="auto"/>
                <w:left w:val="none" w:sz="0" w:space="0" w:color="auto"/>
                <w:bottom w:val="none" w:sz="0" w:space="0" w:color="auto"/>
                <w:right w:val="none" w:sz="0" w:space="0" w:color="auto"/>
              </w:divBdr>
              <w:divsChild>
                <w:div w:id="1383403804">
                  <w:marLeft w:val="0"/>
                  <w:marRight w:val="0"/>
                  <w:marTop w:val="0"/>
                  <w:marBottom w:val="0"/>
                  <w:divBdr>
                    <w:top w:val="none" w:sz="0" w:space="0" w:color="auto"/>
                    <w:left w:val="none" w:sz="0" w:space="0" w:color="auto"/>
                    <w:bottom w:val="none" w:sz="0" w:space="0" w:color="auto"/>
                    <w:right w:val="none" w:sz="0" w:space="0" w:color="auto"/>
                  </w:divBdr>
                  <w:divsChild>
                    <w:div w:id="274794212">
                      <w:marLeft w:val="77"/>
                      <w:marRight w:val="0"/>
                      <w:marTop w:val="0"/>
                      <w:marBottom w:val="0"/>
                      <w:divBdr>
                        <w:top w:val="none" w:sz="0" w:space="0" w:color="auto"/>
                        <w:left w:val="none" w:sz="0" w:space="0" w:color="auto"/>
                        <w:bottom w:val="none" w:sz="0" w:space="0" w:color="auto"/>
                        <w:right w:val="none" w:sz="0" w:space="0" w:color="auto"/>
                      </w:divBdr>
                      <w:divsChild>
                        <w:div w:id="1009798206">
                          <w:marLeft w:val="139"/>
                          <w:marRight w:val="139"/>
                          <w:marTop w:val="139"/>
                          <w:marBottom w:val="139"/>
                          <w:divBdr>
                            <w:top w:val="none" w:sz="0" w:space="0" w:color="auto"/>
                            <w:left w:val="none" w:sz="0" w:space="0" w:color="auto"/>
                            <w:bottom w:val="none" w:sz="0" w:space="0" w:color="auto"/>
                            <w:right w:val="none" w:sz="0" w:space="0" w:color="auto"/>
                          </w:divBdr>
                        </w:div>
                      </w:divsChild>
                    </w:div>
                  </w:divsChild>
                </w:div>
              </w:divsChild>
            </w:div>
          </w:divsChild>
        </w:div>
      </w:divsChild>
    </w:div>
    <w:div w:id="838732494">
      <w:bodyDiv w:val="1"/>
      <w:marLeft w:val="0"/>
      <w:marRight w:val="0"/>
      <w:marTop w:val="0"/>
      <w:marBottom w:val="0"/>
      <w:divBdr>
        <w:top w:val="none" w:sz="0" w:space="0" w:color="auto"/>
        <w:left w:val="none" w:sz="0" w:space="0" w:color="auto"/>
        <w:bottom w:val="none" w:sz="0" w:space="0" w:color="auto"/>
        <w:right w:val="none" w:sz="0" w:space="0" w:color="auto"/>
      </w:divBdr>
      <w:divsChild>
        <w:div w:id="1465926235">
          <w:marLeft w:val="0"/>
          <w:marRight w:val="0"/>
          <w:marTop w:val="0"/>
          <w:marBottom w:val="0"/>
          <w:divBdr>
            <w:top w:val="none" w:sz="0" w:space="0" w:color="auto"/>
            <w:left w:val="none" w:sz="0" w:space="0" w:color="auto"/>
            <w:bottom w:val="none" w:sz="0" w:space="0" w:color="auto"/>
            <w:right w:val="none" w:sz="0" w:space="0" w:color="auto"/>
          </w:divBdr>
          <w:divsChild>
            <w:div w:id="1113405890">
              <w:marLeft w:val="0"/>
              <w:marRight w:val="0"/>
              <w:marTop w:val="0"/>
              <w:marBottom w:val="0"/>
              <w:divBdr>
                <w:top w:val="none" w:sz="0" w:space="0" w:color="auto"/>
                <w:left w:val="none" w:sz="0" w:space="0" w:color="auto"/>
                <w:bottom w:val="none" w:sz="0" w:space="0" w:color="auto"/>
                <w:right w:val="none" w:sz="0" w:space="0" w:color="auto"/>
              </w:divBdr>
              <w:divsChild>
                <w:div w:id="1326284377">
                  <w:marLeft w:val="0"/>
                  <w:marRight w:val="0"/>
                  <w:marTop w:val="0"/>
                  <w:marBottom w:val="0"/>
                  <w:divBdr>
                    <w:top w:val="single" w:sz="4" w:space="0" w:color="CCCCCC"/>
                    <w:left w:val="single" w:sz="4" w:space="0" w:color="CCCCCC"/>
                    <w:bottom w:val="single" w:sz="4" w:space="0" w:color="CCCCCC"/>
                    <w:right w:val="single" w:sz="4" w:space="0" w:color="CCCCCC"/>
                  </w:divBdr>
                  <w:divsChild>
                    <w:div w:id="855189332">
                      <w:marLeft w:val="0"/>
                      <w:marRight w:val="0"/>
                      <w:marTop w:val="0"/>
                      <w:marBottom w:val="0"/>
                      <w:divBdr>
                        <w:top w:val="none" w:sz="0" w:space="0" w:color="auto"/>
                        <w:left w:val="none" w:sz="0" w:space="0" w:color="auto"/>
                        <w:bottom w:val="none" w:sz="0" w:space="0" w:color="auto"/>
                        <w:right w:val="none" w:sz="0" w:space="0" w:color="auto"/>
                      </w:divBdr>
                      <w:divsChild>
                        <w:div w:id="1608659736">
                          <w:marLeft w:val="0"/>
                          <w:marRight w:val="0"/>
                          <w:marTop w:val="0"/>
                          <w:marBottom w:val="0"/>
                          <w:divBdr>
                            <w:top w:val="none" w:sz="0" w:space="0" w:color="auto"/>
                            <w:left w:val="none" w:sz="0" w:space="0" w:color="auto"/>
                            <w:bottom w:val="none" w:sz="0" w:space="0" w:color="auto"/>
                            <w:right w:val="none" w:sz="0" w:space="0" w:color="auto"/>
                          </w:divBdr>
                          <w:divsChild>
                            <w:div w:id="2104180159">
                              <w:marLeft w:val="0"/>
                              <w:marRight w:val="0"/>
                              <w:marTop w:val="0"/>
                              <w:marBottom w:val="0"/>
                              <w:divBdr>
                                <w:top w:val="none" w:sz="0" w:space="0" w:color="auto"/>
                                <w:left w:val="none" w:sz="0" w:space="0" w:color="auto"/>
                                <w:bottom w:val="none" w:sz="0" w:space="0" w:color="auto"/>
                                <w:right w:val="none" w:sz="0" w:space="0" w:color="auto"/>
                              </w:divBdr>
                              <w:divsChild>
                                <w:div w:id="20052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355729">
      <w:bodyDiv w:val="1"/>
      <w:marLeft w:val="0"/>
      <w:marRight w:val="0"/>
      <w:marTop w:val="0"/>
      <w:marBottom w:val="0"/>
      <w:divBdr>
        <w:top w:val="none" w:sz="0" w:space="0" w:color="auto"/>
        <w:left w:val="none" w:sz="0" w:space="0" w:color="auto"/>
        <w:bottom w:val="none" w:sz="0" w:space="0" w:color="auto"/>
        <w:right w:val="none" w:sz="0" w:space="0" w:color="auto"/>
      </w:divBdr>
    </w:div>
    <w:div w:id="1165707546">
      <w:bodyDiv w:val="1"/>
      <w:marLeft w:val="0"/>
      <w:marRight w:val="0"/>
      <w:marTop w:val="0"/>
      <w:marBottom w:val="0"/>
      <w:divBdr>
        <w:top w:val="none" w:sz="0" w:space="0" w:color="auto"/>
        <w:left w:val="none" w:sz="0" w:space="0" w:color="auto"/>
        <w:bottom w:val="none" w:sz="0" w:space="0" w:color="auto"/>
        <w:right w:val="none" w:sz="0" w:space="0" w:color="auto"/>
      </w:divBdr>
      <w:divsChild>
        <w:div w:id="1970085945">
          <w:marLeft w:val="0"/>
          <w:marRight w:val="0"/>
          <w:marTop w:val="0"/>
          <w:marBottom w:val="0"/>
          <w:divBdr>
            <w:top w:val="none" w:sz="0" w:space="0" w:color="auto"/>
            <w:left w:val="none" w:sz="0" w:space="0" w:color="auto"/>
            <w:bottom w:val="none" w:sz="0" w:space="0" w:color="auto"/>
            <w:right w:val="none" w:sz="0" w:space="0" w:color="auto"/>
          </w:divBdr>
          <w:divsChild>
            <w:div w:id="2051806950">
              <w:marLeft w:val="462"/>
              <w:marRight w:val="462"/>
              <w:marTop w:val="139"/>
              <w:marBottom w:val="0"/>
              <w:divBdr>
                <w:top w:val="none" w:sz="0" w:space="0" w:color="auto"/>
                <w:left w:val="none" w:sz="0" w:space="0" w:color="auto"/>
                <w:bottom w:val="none" w:sz="0" w:space="0" w:color="auto"/>
                <w:right w:val="none" w:sz="0" w:space="0" w:color="auto"/>
              </w:divBdr>
              <w:divsChild>
                <w:div w:id="768618112">
                  <w:marLeft w:val="0"/>
                  <w:marRight w:val="0"/>
                  <w:marTop w:val="0"/>
                  <w:marBottom w:val="0"/>
                  <w:divBdr>
                    <w:top w:val="none" w:sz="0" w:space="0" w:color="auto"/>
                    <w:left w:val="none" w:sz="0" w:space="0" w:color="auto"/>
                    <w:bottom w:val="none" w:sz="0" w:space="0" w:color="auto"/>
                    <w:right w:val="none" w:sz="0" w:space="0" w:color="auto"/>
                  </w:divBdr>
                  <w:divsChild>
                    <w:div w:id="173228228">
                      <w:marLeft w:val="77"/>
                      <w:marRight w:val="0"/>
                      <w:marTop w:val="0"/>
                      <w:marBottom w:val="0"/>
                      <w:divBdr>
                        <w:top w:val="none" w:sz="0" w:space="0" w:color="auto"/>
                        <w:left w:val="none" w:sz="0" w:space="0" w:color="auto"/>
                        <w:bottom w:val="none" w:sz="0" w:space="0" w:color="auto"/>
                        <w:right w:val="none" w:sz="0" w:space="0" w:color="auto"/>
                      </w:divBdr>
                      <w:divsChild>
                        <w:div w:id="186797969">
                          <w:marLeft w:val="139"/>
                          <w:marRight w:val="139"/>
                          <w:marTop w:val="139"/>
                          <w:marBottom w:val="139"/>
                          <w:divBdr>
                            <w:top w:val="none" w:sz="0" w:space="0" w:color="auto"/>
                            <w:left w:val="none" w:sz="0" w:space="0" w:color="auto"/>
                            <w:bottom w:val="none" w:sz="0" w:space="0" w:color="auto"/>
                            <w:right w:val="none" w:sz="0" w:space="0" w:color="auto"/>
                          </w:divBdr>
                        </w:div>
                      </w:divsChild>
                    </w:div>
                  </w:divsChild>
                </w:div>
              </w:divsChild>
            </w:div>
          </w:divsChild>
        </w:div>
      </w:divsChild>
    </w:div>
    <w:div w:id="1281567377">
      <w:bodyDiv w:val="1"/>
      <w:marLeft w:val="0"/>
      <w:marRight w:val="0"/>
      <w:marTop w:val="0"/>
      <w:marBottom w:val="0"/>
      <w:divBdr>
        <w:top w:val="none" w:sz="0" w:space="0" w:color="auto"/>
        <w:left w:val="none" w:sz="0" w:space="0" w:color="auto"/>
        <w:bottom w:val="none" w:sz="0" w:space="0" w:color="auto"/>
        <w:right w:val="none" w:sz="0" w:space="0" w:color="auto"/>
      </w:divBdr>
      <w:divsChild>
        <w:div w:id="817108598">
          <w:marLeft w:val="0"/>
          <w:marRight w:val="0"/>
          <w:marTop w:val="0"/>
          <w:marBottom w:val="0"/>
          <w:divBdr>
            <w:top w:val="none" w:sz="0" w:space="0" w:color="auto"/>
            <w:left w:val="none" w:sz="0" w:space="0" w:color="auto"/>
            <w:bottom w:val="none" w:sz="0" w:space="0" w:color="auto"/>
            <w:right w:val="none" w:sz="0" w:space="0" w:color="auto"/>
          </w:divBdr>
          <w:divsChild>
            <w:div w:id="277952434">
              <w:marLeft w:val="0"/>
              <w:marRight w:val="0"/>
              <w:marTop w:val="0"/>
              <w:marBottom w:val="0"/>
              <w:divBdr>
                <w:top w:val="none" w:sz="0" w:space="0" w:color="auto"/>
                <w:left w:val="none" w:sz="0" w:space="0" w:color="auto"/>
                <w:bottom w:val="none" w:sz="0" w:space="0" w:color="auto"/>
                <w:right w:val="none" w:sz="0" w:space="0" w:color="auto"/>
              </w:divBdr>
              <w:divsChild>
                <w:div w:id="1763529834">
                  <w:marLeft w:val="0"/>
                  <w:marRight w:val="0"/>
                  <w:marTop w:val="0"/>
                  <w:marBottom w:val="0"/>
                  <w:divBdr>
                    <w:top w:val="single" w:sz="4" w:space="0" w:color="CCCCCC"/>
                    <w:left w:val="single" w:sz="4" w:space="0" w:color="CCCCCC"/>
                    <w:bottom w:val="single" w:sz="4" w:space="0" w:color="CCCCCC"/>
                    <w:right w:val="single" w:sz="4" w:space="0" w:color="CCCCCC"/>
                  </w:divBdr>
                  <w:divsChild>
                    <w:div w:id="1869289693">
                      <w:marLeft w:val="0"/>
                      <w:marRight w:val="0"/>
                      <w:marTop w:val="0"/>
                      <w:marBottom w:val="0"/>
                      <w:divBdr>
                        <w:top w:val="none" w:sz="0" w:space="0" w:color="auto"/>
                        <w:left w:val="none" w:sz="0" w:space="0" w:color="auto"/>
                        <w:bottom w:val="none" w:sz="0" w:space="0" w:color="auto"/>
                        <w:right w:val="none" w:sz="0" w:space="0" w:color="auto"/>
                      </w:divBdr>
                      <w:divsChild>
                        <w:div w:id="322516188">
                          <w:marLeft w:val="0"/>
                          <w:marRight w:val="0"/>
                          <w:marTop w:val="0"/>
                          <w:marBottom w:val="0"/>
                          <w:divBdr>
                            <w:top w:val="none" w:sz="0" w:space="0" w:color="auto"/>
                            <w:left w:val="none" w:sz="0" w:space="0" w:color="auto"/>
                            <w:bottom w:val="none" w:sz="0" w:space="0" w:color="auto"/>
                            <w:right w:val="none" w:sz="0" w:space="0" w:color="auto"/>
                          </w:divBdr>
                          <w:divsChild>
                            <w:div w:id="758141261">
                              <w:marLeft w:val="0"/>
                              <w:marRight w:val="0"/>
                              <w:marTop w:val="0"/>
                              <w:marBottom w:val="0"/>
                              <w:divBdr>
                                <w:top w:val="none" w:sz="0" w:space="0" w:color="auto"/>
                                <w:left w:val="none" w:sz="0" w:space="0" w:color="auto"/>
                                <w:bottom w:val="none" w:sz="0" w:space="0" w:color="auto"/>
                                <w:right w:val="none" w:sz="0" w:space="0" w:color="auto"/>
                              </w:divBdr>
                              <w:divsChild>
                                <w:div w:id="16859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589710">
      <w:bodyDiv w:val="1"/>
      <w:marLeft w:val="0"/>
      <w:marRight w:val="0"/>
      <w:marTop w:val="0"/>
      <w:marBottom w:val="0"/>
      <w:divBdr>
        <w:top w:val="none" w:sz="0" w:space="0" w:color="auto"/>
        <w:left w:val="none" w:sz="0" w:space="0" w:color="auto"/>
        <w:bottom w:val="none" w:sz="0" w:space="0" w:color="auto"/>
        <w:right w:val="none" w:sz="0" w:space="0" w:color="auto"/>
      </w:divBdr>
      <w:divsChild>
        <w:div w:id="1526552461">
          <w:marLeft w:val="0"/>
          <w:marRight w:val="0"/>
          <w:marTop w:val="0"/>
          <w:marBottom w:val="0"/>
          <w:divBdr>
            <w:top w:val="none" w:sz="0" w:space="0" w:color="auto"/>
            <w:left w:val="none" w:sz="0" w:space="0" w:color="auto"/>
            <w:bottom w:val="none" w:sz="0" w:space="0" w:color="auto"/>
            <w:right w:val="none" w:sz="0" w:space="0" w:color="auto"/>
          </w:divBdr>
          <w:divsChild>
            <w:div w:id="1049575237">
              <w:marLeft w:val="462"/>
              <w:marRight w:val="462"/>
              <w:marTop w:val="139"/>
              <w:marBottom w:val="0"/>
              <w:divBdr>
                <w:top w:val="none" w:sz="0" w:space="0" w:color="auto"/>
                <w:left w:val="none" w:sz="0" w:space="0" w:color="auto"/>
                <w:bottom w:val="none" w:sz="0" w:space="0" w:color="auto"/>
                <w:right w:val="none" w:sz="0" w:space="0" w:color="auto"/>
              </w:divBdr>
              <w:divsChild>
                <w:div w:id="275792859">
                  <w:marLeft w:val="0"/>
                  <w:marRight w:val="0"/>
                  <w:marTop w:val="0"/>
                  <w:marBottom w:val="0"/>
                  <w:divBdr>
                    <w:top w:val="none" w:sz="0" w:space="0" w:color="auto"/>
                    <w:left w:val="none" w:sz="0" w:space="0" w:color="auto"/>
                    <w:bottom w:val="none" w:sz="0" w:space="0" w:color="auto"/>
                    <w:right w:val="none" w:sz="0" w:space="0" w:color="auto"/>
                  </w:divBdr>
                  <w:divsChild>
                    <w:div w:id="804662589">
                      <w:marLeft w:val="77"/>
                      <w:marRight w:val="0"/>
                      <w:marTop w:val="0"/>
                      <w:marBottom w:val="0"/>
                      <w:divBdr>
                        <w:top w:val="none" w:sz="0" w:space="0" w:color="auto"/>
                        <w:left w:val="none" w:sz="0" w:space="0" w:color="auto"/>
                        <w:bottom w:val="none" w:sz="0" w:space="0" w:color="auto"/>
                        <w:right w:val="none" w:sz="0" w:space="0" w:color="auto"/>
                      </w:divBdr>
                      <w:divsChild>
                        <w:div w:id="2036342300">
                          <w:marLeft w:val="139"/>
                          <w:marRight w:val="139"/>
                          <w:marTop w:val="139"/>
                          <w:marBottom w:val="139"/>
                          <w:divBdr>
                            <w:top w:val="none" w:sz="0" w:space="0" w:color="auto"/>
                            <w:left w:val="none" w:sz="0" w:space="0" w:color="auto"/>
                            <w:bottom w:val="none" w:sz="0" w:space="0" w:color="auto"/>
                            <w:right w:val="none" w:sz="0" w:space="0" w:color="auto"/>
                          </w:divBdr>
                        </w:div>
                      </w:divsChild>
                    </w:div>
                  </w:divsChild>
                </w:div>
              </w:divsChild>
            </w:div>
          </w:divsChild>
        </w:div>
      </w:divsChild>
    </w:div>
    <w:div w:id="1447459204">
      <w:bodyDiv w:val="1"/>
      <w:marLeft w:val="0"/>
      <w:marRight w:val="0"/>
      <w:marTop w:val="0"/>
      <w:marBottom w:val="0"/>
      <w:divBdr>
        <w:top w:val="none" w:sz="0" w:space="0" w:color="auto"/>
        <w:left w:val="none" w:sz="0" w:space="0" w:color="auto"/>
        <w:bottom w:val="none" w:sz="0" w:space="0" w:color="auto"/>
        <w:right w:val="none" w:sz="0" w:space="0" w:color="auto"/>
      </w:divBdr>
      <w:divsChild>
        <w:div w:id="377432920">
          <w:marLeft w:val="0"/>
          <w:marRight w:val="0"/>
          <w:marTop w:val="0"/>
          <w:marBottom w:val="0"/>
          <w:divBdr>
            <w:top w:val="none" w:sz="0" w:space="0" w:color="auto"/>
            <w:left w:val="none" w:sz="0" w:space="0" w:color="auto"/>
            <w:bottom w:val="none" w:sz="0" w:space="0" w:color="auto"/>
            <w:right w:val="none" w:sz="0" w:space="0" w:color="auto"/>
          </w:divBdr>
          <w:divsChild>
            <w:div w:id="1168862383">
              <w:marLeft w:val="462"/>
              <w:marRight w:val="462"/>
              <w:marTop w:val="139"/>
              <w:marBottom w:val="0"/>
              <w:divBdr>
                <w:top w:val="none" w:sz="0" w:space="0" w:color="auto"/>
                <w:left w:val="none" w:sz="0" w:space="0" w:color="auto"/>
                <w:bottom w:val="none" w:sz="0" w:space="0" w:color="auto"/>
                <w:right w:val="none" w:sz="0" w:space="0" w:color="auto"/>
              </w:divBdr>
              <w:divsChild>
                <w:div w:id="1036851707">
                  <w:marLeft w:val="0"/>
                  <w:marRight w:val="0"/>
                  <w:marTop w:val="0"/>
                  <w:marBottom w:val="0"/>
                  <w:divBdr>
                    <w:top w:val="none" w:sz="0" w:space="0" w:color="auto"/>
                    <w:left w:val="none" w:sz="0" w:space="0" w:color="auto"/>
                    <w:bottom w:val="none" w:sz="0" w:space="0" w:color="auto"/>
                    <w:right w:val="none" w:sz="0" w:space="0" w:color="auto"/>
                  </w:divBdr>
                  <w:divsChild>
                    <w:div w:id="1232082323">
                      <w:marLeft w:val="77"/>
                      <w:marRight w:val="0"/>
                      <w:marTop w:val="0"/>
                      <w:marBottom w:val="0"/>
                      <w:divBdr>
                        <w:top w:val="none" w:sz="0" w:space="0" w:color="auto"/>
                        <w:left w:val="none" w:sz="0" w:space="0" w:color="auto"/>
                        <w:bottom w:val="none" w:sz="0" w:space="0" w:color="auto"/>
                        <w:right w:val="none" w:sz="0" w:space="0" w:color="auto"/>
                      </w:divBdr>
                      <w:divsChild>
                        <w:div w:id="547643220">
                          <w:marLeft w:val="139"/>
                          <w:marRight w:val="139"/>
                          <w:marTop w:val="139"/>
                          <w:marBottom w:val="139"/>
                          <w:divBdr>
                            <w:top w:val="none" w:sz="0" w:space="0" w:color="auto"/>
                            <w:left w:val="none" w:sz="0" w:space="0" w:color="auto"/>
                            <w:bottom w:val="none" w:sz="0" w:space="0" w:color="auto"/>
                            <w:right w:val="none" w:sz="0" w:space="0" w:color="auto"/>
                          </w:divBdr>
                        </w:div>
                      </w:divsChild>
                    </w:div>
                  </w:divsChild>
                </w:div>
              </w:divsChild>
            </w:div>
          </w:divsChild>
        </w:div>
      </w:divsChild>
    </w:div>
    <w:div w:id="1676299983">
      <w:bodyDiv w:val="1"/>
      <w:marLeft w:val="0"/>
      <w:marRight w:val="0"/>
      <w:marTop w:val="0"/>
      <w:marBottom w:val="0"/>
      <w:divBdr>
        <w:top w:val="none" w:sz="0" w:space="0" w:color="auto"/>
        <w:left w:val="none" w:sz="0" w:space="0" w:color="auto"/>
        <w:bottom w:val="none" w:sz="0" w:space="0" w:color="auto"/>
        <w:right w:val="none" w:sz="0" w:space="0" w:color="auto"/>
      </w:divBdr>
      <w:divsChild>
        <w:div w:id="626745043">
          <w:marLeft w:val="0"/>
          <w:marRight w:val="0"/>
          <w:marTop w:val="0"/>
          <w:marBottom w:val="0"/>
          <w:divBdr>
            <w:top w:val="none" w:sz="0" w:space="0" w:color="auto"/>
            <w:left w:val="none" w:sz="0" w:space="0" w:color="auto"/>
            <w:bottom w:val="none" w:sz="0" w:space="0" w:color="auto"/>
            <w:right w:val="none" w:sz="0" w:space="0" w:color="auto"/>
          </w:divBdr>
          <w:divsChild>
            <w:div w:id="717513038">
              <w:marLeft w:val="0"/>
              <w:marRight w:val="0"/>
              <w:marTop w:val="0"/>
              <w:marBottom w:val="0"/>
              <w:divBdr>
                <w:top w:val="none" w:sz="0" w:space="0" w:color="auto"/>
                <w:left w:val="none" w:sz="0" w:space="0" w:color="auto"/>
                <w:bottom w:val="none" w:sz="0" w:space="0" w:color="auto"/>
                <w:right w:val="none" w:sz="0" w:space="0" w:color="auto"/>
              </w:divBdr>
              <w:divsChild>
                <w:div w:id="1079867415">
                  <w:marLeft w:val="0"/>
                  <w:marRight w:val="0"/>
                  <w:marTop w:val="0"/>
                  <w:marBottom w:val="0"/>
                  <w:divBdr>
                    <w:top w:val="single" w:sz="4" w:space="0" w:color="CCCCCC"/>
                    <w:left w:val="single" w:sz="4" w:space="0" w:color="CCCCCC"/>
                    <w:bottom w:val="single" w:sz="4" w:space="0" w:color="CCCCCC"/>
                    <w:right w:val="single" w:sz="4" w:space="0" w:color="CCCCCC"/>
                  </w:divBdr>
                  <w:divsChild>
                    <w:div w:id="1140224760">
                      <w:marLeft w:val="0"/>
                      <w:marRight w:val="0"/>
                      <w:marTop w:val="0"/>
                      <w:marBottom w:val="0"/>
                      <w:divBdr>
                        <w:top w:val="none" w:sz="0" w:space="0" w:color="auto"/>
                        <w:left w:val="none" w:sz="0" w:space="0" w:color="auto"/>
                        <w:bottom w:val="none" w:sz="0" w:space="0" w:color="auto"/>
                        <w:right w:val="none" w:sz="0" w:space="0" w:color="auto"/>
                      </w:divBdr>
                      <w:divsChild>
                        <w:div w:id="2096323659">
                          <w:marLeft w:val="0"/>
                          <w:marRight w:val="0"/>
                          <w:marTop w:val="0"/>
                          <w:marBottom w:val="0"/>
                          <w:divBdr>
                            <w:top w:val="none" w:sz="0" w:space="0" w:color="auto"/>
                            <w:left w:val="none" w:sz="0" w:space="0" w:color="auto"/>
                            <w:bottom w:val="none" w:sz="0" w:space="0" w:color="auto"/>
                            <w:right w:val="none" w:sz="0" w:space="0" w:color="auto"/>
                          </w:divBdr>
                          <w:divsChild>
                            <w:div w:id="2106070047">
                              <w:marLeft w:val="0"/>
                              <w:marRight w:val="0"/>
                              <w:marTop w:val="0"/>
                              <w:marBottom w:val="0"/>
                              <w:divBdr>
                                <w:top w:val="none" w:sz="0" w:space="0" w:color="auto"/>
                                <w:left w:val="none" w:sz="0" w:space="0" w:color="auto"/>
                                <w:bottom w:val="none" w:sz="0" w:space="0" w:color="auto"/>
                                <w:right w:val="none" w:sz="0" w:space="0" w:color="auto"/>
                              </w:divBdr>
                              <w:divsChild>
                                <w:div w:id="6644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859732">
      <w:bodyDiv w:val="1"/>
      <w:marLeft w:val="0"/>
      <w:marRight w:val="0"/>
      <w:marTop w:val="0"/>
      <w:marBottom w:val="0"/>
      <w:divBdr>
        <w:top w:val="none" w:sz="0" w:space="0" w:color="auto"/>
        <w:left w:val="none" w:sz="0" w:space="0" w:color="auto"/>
        <w:bottom w:val="none" w:sz="0" w:space="0" w:color="auto"/>
        <w:right w:val="none" w:sz="0" w:space="0" w:color="auto"/>
      </w:divBdr>
      <w:divsChild>
        <w:div w:id="1864198487">
          <w:marLeft w:val="0"/>
          <w:marRight w:val="0"/>
          <w:marTop w:val="0"/>
          <w:marBottom w:val="0"/>
          <w:divBdr>
            <w:top w:val="none" w:sz="0" w:space="0" w:color="auto"/>
            <w:left w:val="none" w:sz="0" w:space="0" w:color="auto"/>
            <w:bottom w:val="none" w:sz="0" w:space="0" w:color="auto"/>
            <w:right w:val="none" w:sz="0" w:space="0" w:color="auto"/>
          </w:divBdr>
          <w:divsChild>
            <w:div w:id="1488747591">
              <w:marLeft w:val="0"/>
              <w:marRight w:val="0"/>
              <w:marTop w:val="0"/>
              <w:marBottom w:val="0"/>
              <w:divBdr>
                <w:top w:val="none" w:sz="0" w:space="0" w:color="auto"/>
                <w:left w:val="none" w:sz="0" w:space="0" w:color="auto"/>
                <w:bottom w:val="none" w:sz="0" w:space="0" w:color="auto"/>
                <w:right w:val="none" w:sz="0" w:space="0" w:color="auto"/>
              </w:divBdr>
              <w:divsChild>
                <w:div w:id="1160076270">
                  <w:marLeft w:val="0"/>
                  <w:marRight w:val="0"/>
                  <w:marTop w:val="0"/>
                  <w:marBottom w:val="0"/>
                  <w:divBdr>
                    <w:top w:val="single" w:sz="4" w:space="0" w:color="CCCCCC"/>
                    <w:left w:val="single" w:sz="4" w:space="0" w:color="CCCCCC"/>
                    <w:bottom w:val="single" w:sz="4" w:space="0" w:color="CCCCCC"/>
                    <w:right w:val="single" w:sz="4" w:space="0" w:color="CCCCCC"/>
                  </w:divBdr>
                  <w:divsChild>
                    <w:div w:id="1191455755">
                      <w:marLeft w:val="0"/>
                      <w:marRight w:val="0"/>
                      <w:marTop w:val="0"/>
                      <w:marBottom w:val="0"/>
                      <w:divBdr>
                        <w:top w:val="none" w:sz="0" w:space="0" w:color="auto"/>
                        <w:left w:val="none" w:sz="0" w:space="0" w:color="auto"/>
                        <w:bottom w:val="none" w:sz="0" w:space="0" w:color="auto"/>
                        <w:right w:val="none" w:sz="0" w:space="0" w:color="auto"/>
                      </w:divBdr>
                      <w:divsChild>
                        <w:div w:id="780761148">
                          <w:marLeft w:val="0"/>
                          <w:marRight w:val="0"/>
                          <w:marTop w:val="0"/>
                          <w:marBottom w:val="0"/>
                          <w:divBdr>
                            <w:top w:val="none" w:sz="0" w:space="0" w:color="auto"/>
                            <w:left w:val="none" w:sz="0" w:space="0" w:color="auto"/>
                            <w:bottom w:val="none" w:sz="0" w:space="0" w:color="auto"/>
                            <w:right w:val="none" w:sz="0" w:space="0" w:color="auto"/>
                          </w:divBdr>
                          <w:divsChild>
                            <w:div w:id="522287884">
                              <w:marLeft w:val="0"/>
                              <w:marRight w:val="0"/>
                              <w:marTop w:val="0"/>
                              <w:marBottom w:val="0"/>
                              <w:divBdr>
                                <w:top w:val="none" w:sz="0" w:space="0" w:color="auto"/>
                                <w:left w:val="none" w:sz="0" w:space="0" w:color="auto"/>
                                <w:bottom w:val="none" w:sz="0" w:space="0" w:color="auto"/>
                                <w:right w:val="none" w:sz="0" w:space="0" w:color="auto"/>
                              </w:divBdr>
                              <w:divsChild>
                                <w:div w:id="19851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844670">
      <w:bodyDiv w:val="1"/>
      <w:marLeft w:val="0"/>
      <w:marRight w:val="0"/>
      <w:marTop w:val="0"/>
      <w:marBottom w:val="0"/>
      <w:divBdr>
        <w:top w:val="none" w:sz="0" w:space="0" w:color="auto"/>
        <w:left w:val="none" w:sz="0" w:space="0" w:color="auto"/>
        <w:bottom w:val="none" w:sz="0" w:space="0" w:color="auto"/>
        <w:right w:val="none" w:sz="0" w:space="0" w:color="auto"/>
      </w:divBdr>
    </w:div>
    <w:div w:id="1867525156">
      <w:bodyDiv w:val="1"/>
      <w:marLeft w:val="0"/>
      <w:marRight w:val="0"/>
      <w:marTop w:val="0"/>
      <w:marBottom w:val="0"/>
      <w:divBdr>
        <w:top w:val="none" w:sz="0" w:space="0" w:color="auto"/>
        <w:left w:val="none" w:sz="0" w:space="0" w:color="auto"/>
        <w:bottom w:val="none" w:sz="0" w:space="0" w:color="auto"/>
        <w:right w:val="none" w:sz="0" w:space="0" w:color="auto"/>
      </w:divBdr>
      <w:divsChild>
        <w:div w:id="1489247477">
          <w:marLeft w:val="0"/>
          <w:marRight w:val="0"/>
          <w:marTop w:val="0"/>
          <w:marBottom w:val="0"/>
          <w:divBdr>
            <w:top w:val="none" w:sz="0" w:space="0" w:color="auto"/>
            <w:left w:val="none" w:sz="0" w:space="0" w:color="auto"/>
            <w:bottom w:val="none" w:sz="0" w:space="0" w:color="auto"/>
            <w:right w:val="none" w:sz="0" w:space="0" w:color="auto"/>
          </w:divBdr>
          <w:divsChild>
            <w:div w:id="1076440923">
              <w:marLeft w:val="0"/>
              <w:marRight w:val="0"/>
              <w:marTop w:val="0"/>
              <w:marBottom w:val="0"/>
              <w:divBdr>
                <w:top w:val="none" w:sz="0" w:space="0" w:color="auto"/>
                <w:left w:val="none" w:sz="0" w:space="0" w:color="auto"/>
                <w:bottom w:val="none" w:sz="0" w:space="0" w:color="auto"/>
                <w:right w:val="none" w:sz="0" w:space="0" w:color="auto"/>
              </w:divBdr>
              <w:divsChild>
                <w:div w:id="726105348">
                  <w:marLeft w:val="0"/>
                  <w:marRight w:val="0"/>
                  <w:marTop w:val="0"/>
                  <w:marBottom w:val="0"/>
                  <w:divBdr>
                    <w:top w:val="single" w:sz="2" w:space="0" w:color="CCCCCC"/>
                    <w:left w:val="single" w:sz="2" w:space="0" w:color="CCCCCC"/>
                    <w:bottom w:val="single" w:sz="2" w:space="0" w:color="CCCCCC"/>
                    <w:right w:val="single" w:sz="2" w:space="0" w:color="CCCCCC"/>
                  </w:divBdr>
                  <w:divsChild>
                    <w:div w:id="514349030">
                      <w:marLeft w:val="0"/>
                      <w:marRight w:val="0"/>
                      <w:marTop w:val="0"/>
                      <w:marBottom w:val="0"/>
                      <w:divBdr>
                        <w:top w:val="none" w:sz="0" w:space="0" w:color="auto"/>
                        <w:left w:val="none" w:sz="0" w:space="0" w:color="auto"/>
                        <w:bottom w:val="none" w:sz="0" w:space="0" w:color="auto"/>
                        <w:right w:val="none" w:sz="0" w:space="0" w:color="auto"/>
                      </w:divBdr>
                      <w:divsChild>
                        <w:div w:id="500967237">
                          <w:marLeft w:val="0"/>
                          <w:marRight w:val="0"/>
                          <w:marTop w:val="0"/>
                          <w:marBottom w:val="0"/>
                          <w:divBdr>
                            <w:top w:val="none" w:sz="0" w:space="0" w:color="auto"/>
                            <w:left w:val="none" w:sz="0" w:space="0" w:color="auto"/>
                            <w:bottom w:val="none" w:sz="0" w:space="0" w:color="auto"/>
                            <w:right w:val="none" w:sz="0" w:space="0" w:color="auto"/>
                          </w:divBdr>
                          <w:divsChild>
                            <w:div w:id="1969969045">
                              <w:marLeft w:val="0"/>
                              <w:marRight w:val="0"/>
                              <w:marTop w:val="0"/>
                              <w:marBottom w:val="0"/>
                              <w:divBdr>
                                <w:top w:val="none" w:sz="0" w:space="0" w:color="auto"/>
                                <w:left w:val="none" w:sz="0" w:space="0" w:color="auto"/>
                                <w:bottom w:val="none" w:sz="0" w:space="0" w:color="auto"/>
                                <w:right w:val="none" w:sz="0" w:space="0" w:color="auto"/>
                              </w:divBdr>
                              <w:divsChild>
                                <w:div w:id="18731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160299">
      <w:bodyDiv w:val="1"/>
      <w:marLeft w:val="0"/>
      <w:marRight w:val="0"/>
      <w:marTop w:val="0"/>
      <w:marBottom w:val="0"/>
      <w:divBdr>
        <w:top w:val="none" w:sz="0" w:space="0" w:color="auto"/>
        <w:left w:val="none" w:sz="0" w:space="0" w:color="auto"/>
        <w:bottom w:val="none" w:sz="0" w:space="0" w:color="auto"/>
        <w:right w:val="none" w:sz="0" w:space="0" w:color="auto"/>
      </w:divBdr>
      <w:divsChild>
        <w:div w:id="1983119643">
          <w:marLeft w:val="0"/>
          <w:marRight w:val="0"/>
          <w:marTop w:val="0"/>
          <w:marBottom w:val="0"/>
          <w:divBdr>
            <w:top w:val="none" w:sz="0" w:space="0" w:color="auto"/>
            <w:left w:val="none" w:sz="0" w:space="0" w:color="auto"/>
            <w:bottom w:val="none" w:sz="0" w:space="0" w:color="auto"/>
            <w:right w:val="none" w:sz="0" w:space="0" w:color="auto"/>
          </w:divBdr>
          <w:divsChild>
            <w:div w:id="1149712754">
              <w:marLeft w:val="0"/>
              <w:marRight w:val="0"/>
              <w:marTop w:val="0"/>
              <w:marBottom w:val="0"/>
              <w:divBdr>
                <w:top w:val="none" w:sz="0" w:space="0" w:color="auto"/>
                <w:left w:val="none" w:sz="0" w:space="0" w:color="auto"/>
                <w:bottom w:val="none" w:sz="0" w:space="0" w:color="auto"/>
                <w:right w:val="none" w:sz="0" w:space="0" w:color="auto"/>
              </w:divBdr>
              <w:divsChild>
                <w:div w:id="488641646">
                  <w:marLeft w:val="0"/>
                  <w:marRight w:val="0"/>
                  <w:marTop w:val="0"/>
                  <w:marBottom w:val="0"/>
                  <w:divBdr>
                    <w:top w:val="single" w:sz="2" w:space="0" w:color="CCCCCC"/>
                    <w:left w:val="single" w:sz="2" w:space="0" w:color="CCCCCC"/>
                    <w:bottom w:val="single" w:sz="2" w:space="0" w:color="CCCCCC"/>
                    <w:right w:val="single" w:sz="2" w:space="0" w:color="CCCCCC"/>
                  </w:divBdr>
                  <w:divsChild>
                    <w:div w:id="1465654875">
                      <w:marLeft w:val="0"/>
                      <w:marRight w:val="0"/>
                      <w:marTop w:val="0"/>
                      <w:marBottom w:val="0"/>
                      <w:divBdr>
                        <w:top w:val="none" w:sz="0" w:space="0" w:color="auto"/>
                        <w:left w:val="none" w:sz="0" w:space="0" w:color="auto"/>
                        <w:bottom w:val="none" w:sz="0" w:space="0" w:color="auto"/>
                        <w:right w:val="none" w:sz="0" w:space="0" w:color="auto"/>
                      </w:divBdr>
                      <w:divsChild>
                        <w:div w:id="1194004703">
                          <w:marLeft w:val="0"/>
                          <w:marRight w:val="0"/>
                          <w:marTop w:val="0"/>
                          <w:marBottom w:val="0"/>
                          <w:divBdr>
                            <w:top w:val="none" w:sz="0" w:space="0" w:color="auto"/>
                            <w:left w:val="none" w:sz="0" w:space="0" w:color="auto"/>
                            <w:bottom w:val="none" w:sz="0" w:space="0" w:color="auto"/>
                            <w:right w:val="none" w:sz="0" w:space="0" w:color="auto"/>
                          </w:divBdr>
                          <w:divsChild>
                            <w:div w:id="517353247">
                              <w:marLeft w:val="0"/>
                              <w:marRight w:val="0"/>
                              <w:marTop w:val="0"/>
                              <w:marBottom w:val="0"/>
                              <w:divBdr>
                                <w:top w:val="none" w:sz="0" w:space="0" w:color="auto"/>
                                <w:left w:val="none" w:sz="0" w:space="0" w:color="auto"/>
                                <w:bottom w:val="none" w:sz="0" w:space="0" w:color="auto"/>
                                <w:right w:val="none" w:sz="0" w:space="0" w:color="auto"/>
                              </w:divBdr>
                              <w:divsChild>
                                <w:div w:id="8684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ngleiwang@nuist.edu.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E9777-A6BE-4ECB-A8D4-4C49AC5F3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15</Pages>
  <Words>18939</Words>
  <Characters>107957</Characters>
  <Application>Microsoft Office Word</Application>
  <DocSecurity>0</DocSecurity>
  <Lines>899</Lines>
  <Paragraphs>253</Paragraphs>
  <ScaleCrop>false</ScaleCrop>
  <Company>HP</Company>
  <LinksUpToDate>false</LinksUpToDate>
  <CharactersWithSpaces>126643</CharactersWithSpaces>
  <SharedDoc>false</SharedDoc>
  <HLinks>
    <vt:vector size="42" baseType="variant">
      <vt:variant>
        <vt:i4>4521992</vt:i4>
      </vt:variant>
      <vt:variant>
        <vt:i4>93</vt:i4>
      </vt:variant>
      <vt:variant>
        <vt:i4>0</vt:i4>
      </vt:variant>
      <vt:variant>
        <vt:i4>5</vt:i4>
      </vt:variant>
      <vt:variant>
        <vt:lpwstr>https://doi.org/10.1029/2005JD006356</vt:lpwstr>
      </vt:variant>
      <vt:variant>
        <vt:lpwstr/>
      </vt:variant>
      <vt:variant>
        <vt:i4>720918</vt:i4>
      </vt:variant>
      <vt:variant>
        <vt:i4>36</vt:i4>
      </vt:variant>
      <vt:variant>
        <vt:i4>0</vt:i4>
      </vt:variant>
      <vt:variant>
        <vt:i4>5</vt:i4>
      </vt:variant>
      <vt:variant>
        <vt:lpwstr>http://ready.arl.noaa.gov/HYSPLIT.php</vt:lpwstr>
      </vt:variant>
      <vt:variant>
        <vt:lpwstr/>
      </vt:variant>
      <vt:variant>
        <vt:i4>655388</vt:i4>
      </vt:variant>
      <vt:variant>
        <vt:i4>18</vt:i4>
      </vt:variant>
      <vt:variant>
        <vt:i4>0</vt:i4>
      </vt:variant>
      <vt:variant>
        <vt:i4>5</vt:i4>
      </vt:variant>
      <vt:variant>
        <vt:lpwstr>http://106.37.208.233:20035/</vt:lpwstr>
      </vt:variant>
      <vt:variant>
        <vt:lpwstr/>
      </vt:variant>
      <vt:variant>
        <vt:i4>4456525</vt:i4>
      </vt:variant>
      <vt:variant>
        <vt:i4>9</vt:i4>
      </vt:variant>
      <vt:variant>
        <vt:i4>0</vt:i4>
      </vt:variant>
      <vt:variant>
        <vt:i4>5</vt:i4>
      </vt:variant>
      <vt:variant>
        <vt:lpwstr>https://www.sciencedirect.com/topics/earth-and-planetary-sciences/biomass-burning</vt:lpwstr>
      </vt:variant>
      <vt:variant>
        <vt:lpwstr/>
      </vt:variant>
      <vt:variant>
        <vt:i4>524307</vt:i4>
      </vt:variant>
      <vt:variant>
        <vt:i4>6</vt:i4>
      </vt:variant>
      <vt:variant>
        <vt:i4>0</vt:i4>
      </vt:variant>
      <vt:variant>
        <vt:i4>5</vt:i4>
      </vt:variant>
      <vt:variant>
        <vt:lpwstr>https://www.sciencedirect.com/topics/earth-and-planetary-sciences/coal-combustion</vt:lpwstr>
      </vt:variant>
      <vt:variant>
        <vt:lpwstr/>
      </vt:variant>
      <vt:variant>
        <vt:i4>6488171</vt:i4>
      </vt:variant>
      <vt:variant>
        <vt:i4>3</vt:i4>
      </vt:variant>
      <vt:variant>
        <vt:i4>0</vt:i4>
      </vt:variant>
      <vt:variant>
        <vt:i4>5</vt:i4>
      </vt:variant>
      <vt:variant>
        <vt:lpwstr>https://www.sciencedirect.com/topics/earth-and-planetary-sciences/liquid-fuels</vt:lpwstr>
      </vt:variant>
      <vt:variant>
        <vt:lpwstr/>
      </vt:variant>
      <vt:variant>
        <vt:i4>6750236</vt:i4>
      </vt:variant>
      <vt:variant>
        <vt:i4>0</vt:i4>
      </vt:variant>
      <vt:variant>
        <vt:i4>0</vt:i4>
      </vt:variant>
      <vt:variant>
        <vt:i4>5</vt:i4>
      </vt:variant>
      <vt:variant>
        <vt:lpwstr>mailto:hongleiwang@nuist.edu.cn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戴 米克</cp:lastModifiedBy>
  <cp:revision>29</cp:revision>
  <dcterms:created xsi:type="dcterms:W3CDTF">2020-09-17T14:22:00Z</dcterms:created>
  <dcterms:modified xsi:type="dcterms:W3CDTF">2020-10-02T10:11:00Z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id="unshzekP"/&gt;&lt;style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